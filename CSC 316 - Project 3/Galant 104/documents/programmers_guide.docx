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1D5909" w14:textId="77777777" w:rsidR="00761F19" w:rsidRDefault="002B7053">
      <w:pPr>
        <w:pStyle w:val="normal0"/>
      </w:pPr>
      <w:commentRangeStart w:id="0"/>
      <w:proofErr w:type="spellStart"/>
      <w:r>
        <w:rPr>
          <w:sz w:val="36"/>
        </w:rPr>
        <w:t>Galant</w:t>
      </w:r>
      <w:proofErr w:type="spellEnd"/>
      <w:r>
        <w:rPr>
          <w:sz w:val="36"/>
        </w:rPr>
        <w:t xml:space="preserve"> Programmer’s Guide </w:t>
      </w:r>
      <w:r>
        <w:rPr>
          <w:sz w:val="28"/>
        </w:rPr>
        <w:t>(to the Galaxy)</w:t>
      </w:r>
      <w:commentRangeEnd w:id="0"/>
      <w:r>
        <w:commentReference w:id="0"/>
      </w:r>
    </w:p>
    <w:p w14:paraId="0AED5CCE" w14:textId="77777777" w:rsidR="00761F19" w:rsidRDefault="00761F19">
      <w:pPr>
        <w:pStyle w:val="normal0"/>
        <w:pBdr>
          <w:top w:val="single" w:sz="4" w:space="1" w:color="auto"/>
        </w:pBdr>
      </w:pPr>
    </w:p>
    <w:p w14:paraId="4F0DF698" w14:textId="77777777" w:rsidR="00761F19" w:rsidRDefault="00761F19">
      <w:pPr>
        <w:pStyle w:val="normal0"/>
      </w:pPr>
    </w:p>
    <w:p w14:paraId="65BA020E" w14:textId="77777777" w:rsidR="00761F19" w:rsidRDefault="002B7053">
      <w:pPr>
        <w:pStyle w:val="normal0"/>
      </w:pPr>
      <w:r>
        <w:t xml:space="preserve">This document describes how to write a graph algorithm for </w:t>
      </w:r>
      <w:proofErr w:type="spellStart"/>
      <w:r>
        <w:t>Galant</w:t>
      </w:r>
      <w:proofErr w:type="spellEnd"/>
      <w:r>
        <w:t xml:space="preserve">. Graph algorithm code is written using Java syntax through the Algorithm Editor panel, and requires no knowledge of classes and minimal knowledge of functions. </w:t>
      </w:r>
      <w:proofErr w:type="gramStart"/>
      <w:r>
        <w:t xml:space="preserve">This is handled by </w:t>
      </w:r>
      <w:proofErr w:type="spellStart"/>
      <w:r>
        <w:t>Galant</w:t>
      </w:r>
      <w:proofErr w:type="spellEnd"/>
      <w:proofErr w:type="gramEnd"/>
      <w:r>
        <w:t xml:space="preserve"> and the programmer need only write the function itself. </w:t>
      </w:r>
    </w:p>
    <w:p w14:paraId="2BEDAEF3" w14:textId="77777777" w:rsidR="00761F19" w:rsidRDefault="00761F19">
      <w:pPr>
        <w:pStyle w:val="normal0"/>
      </w:pPr>
    </w:p>
    <w:p w14:paraId="585D6E47" w14:textId="77777777" w:rsidR="00761F19" w:rsidRDefault="002B7053">
      <w:pPr>
        <w:pStyle w:val="normal0"/>
      </w:pPr>
      <w:r>
        <w:rPr>
          <w:b/>
          <w:sz w:val="28"/>
        </w:rPr>
        <w:t>Getting Started</w:t>
      </w:r>
    </w:p>
    <w:p w14:paraId="135C7702" w14:textId="77777777" w:rsidR="00761F19" w:rsidRDefault="00761F19">
      <w:pPr>
        <w:pStyle w:val="normal0"/>
      </w:pPr>
    </w:p>
    <w:p w14:paraId="5D4E39B4" w14:textId="77777777" w:rsidR="00761F19" w:rsidRDefault="002B7053">
      <w:pPr>
        <w:pStyle w:val="normal0"/>
      </w:pPr>
      <w:r>
        <w:t xml:space="preserve">Provided by </w:t>
      </w:r>
      <w:proofErr w:type="spellStart"/>
      <w:r>
        <w:t>Galant</w:t>
      </w:r>
      <w:proofErr w:type="spellEnd"/>
      <w:r>
        <w:t xml:space="preserve"> and prepended to the written code is a Graph object, which is accessible through the </w:t>
      </w:r>
      <w:r>
        <w:rPr>
          <w:rFonts w:ascii="Courier New" w:eastAsia="Courier New" w:hAnsi="Courier New" w:cs="Courier New"/>
        </w:rPr>
        <w:t>graph</w:t>
      </w:r>
      <w:r>
        <w:t xml:space="preserve"> variable or the </w:t>
      </w:r>
      <w:proofErr w:type="spellStart"/>
      <w:proofErr w:type="gramStart"/>
      <w:r>
        <w:rPr>
          <w:rFonts w:ascii="Courier New" w:eastAsia="Courier New" w:hAnsi="Courier New" w:cs="Courier New"/>
        </w:rPr>
        <w:t>getGraph</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1D088E27" w14:textId="77777777" w:rsidR="00761F19" w:rsidRDefault="00761F19">
      <w:pPr>
        <w:pStyle w:val="normal0"/>
      </w:pPr>
    </w:p>
    <w:p w14:paraId="6C4226E3" w14:textId="77777777" w:rsidR="00761F19" w:rsidRDefault="002B7053">
      <w:pPr>
        <w:pStyle w:val="normal0"/>
      </w:pPr>
      <w:r>
        <w:rPr>
          <w:b/>
          <w:sz w:val="28"/>
        </w:rPr>
        <w:t>Graph States</w:t>
      </w:r>
    </w:p>
    <w:p w14:paraId="40DABF90" w14:textId="77777777" w:rsidR="00761F19" w:rsidRDefault="00761F19">
      <w:pPr>
        <w:pStyle w:val="normal0"/>
      </w:pPr>
    </w:p>
    <w:p w14:paraId="22F3BCC6" w14:textId="77777777" w:rsidR="00761F19" w:rsidRDefault="002B7053">
      <w:pPr>
        <w:pStyle w:val="normal0"/>
      </w:pPr>
      <w:r>
        <w:t xml:space="preserve">Modifications to the graph create a new state, which is used by </w:t>
      </w:r>
      <w:proofErr w:type="spellStart"/>
      <w:r>
        <w:t>Galant</w:t>
      </w:r>
      <w:proofErr w:type="spellEnd"/>
      <w:r>
        <w:t xml:space="preserve"> to step forwards and backwards through steps in the animation. Each individual API, unless marked otherwise, will increment this graph state by one. If this doesn’t make sense for the algorithm (e.g. several modifications should be changed at once), the user can lock the graph state and unlock it when </w:t>
      </w:r>
      <w:proofErr w:type="gramStart"/>
      <w:r>
        <w:t>a set of atomic updates have</w:t>
      </w:r>
      <w:proofErr w:type="gramEnd"/>
      <w:r>
        <w:t xml:space="preserve"> been completed.</w:t>
      </w:r>
    </w:p>
    <w:p w14:paraId="7B9DBA03" w14:textId="77777777" w:rsidR="00761F19" w:rsidRDefault="00761F19">
      <w:pPr>
        <w:pStyle w:val="normal0"/>
      </w:pPr>
    </w:p>
    <w:p w14:paraId="6CF60D3B" w14:textId="77777777" w:rsidR="00761F19" w:rsidRDefault="002B7053">
      <w:pPr>
        <w:pStyle w:val="normal0"/>
      </w:pPr>
      <w:r>
        <w:t>WARNING: If a state is left locked, all executed code following the lock will appear as one step in the graph animation.</w:t>
      </w:r>
    </w:p>
    <w:p w14:paraId="36669249" w14:textId="77777777" w:rsidR="00761F19" w:rsidRDefault="00761F19">
      <w:pPr>
        <w:pStyle w:val="normal0"/>
      </w:pPr>
    </w:p>
    <w:p w14:paraId="1806CC1F" w14:textId="77777777" w:rsidR="00761F19" w:rsidRDefault="002B7053">
      <w:pPr>
        <w:pStyle w:val="normal0"/>
      </w:pPr>
      <w:r>
        <w:rPr>
          <w:b/>
          <w:sz w:val="28"/>
        </w:rPr>
        <w:t xml:space="preserve">API </w:t>
      </w:r>
    </w:p>
    <w:p w14:paraId="57D16D52" w14:textId="77777777" w:rsidR="00761F19" w:rsidRDefault="00761F19">
      <w:pPr>
        <w:pStyle w:val="normal0"/>
      </w:pPr>
    </w:p>
    <w:p w14:paraId="185BB523" w14:textId="77777777" w:rsidR="00761F19" w:rsidRDefault="002B7053">
      <w:pPr>
        <w:pStyle w:val="normal0"/>
      </w:pPr>
      <w:r>
        <w:rPr>
          <w:b/>
          <w:sz w:val="24"/>
        </w:rPr>
        <w:t>Algorithm</w:t>
      </w:r>
    </w:p>
    <w:p w14:paraId="1140CB19" w14:textId="77777777" w:rsidR="00761F19" w:rsidRDefault="00761F19">
      <w:pPr>
        <w:pStyle w:val="normal0"/>
      </w:pPr>
    </w:p>
    <w:p w14:paraId="7DBC2737" w14:textId="77777777" w:rsidR="00761F19" w:rsidRDefault="00761F19">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705"/>
        <w:gridCol w:w="5655"/>
      </w:tblGrid>
      <w:tr w:rsidR="00761F19" w14:paraId="174BAF6A" w14:textId="77777777">
        <w:tc>
          <w:tcPr>
            <w:tcW w:w="3705" w:type="dxa"/>
            <w:tcMar>
              <w:top w:w="100" w:type="dxa"/>
              <w:left w:w="100" w:type="dxa"/>
              <w:bottom w:w="100" w:type="dxa"/>
              <w:right w:w="100" w:type="dxa"/>
            </w:tcMar>
          </w:tcPr>
          <w:p w14:paraId="36395E78" w14:textId="77777777" w:rsidR="00761F19" w:rsidRDefault="002B7053">
            <w:pPr>
              <w:pStyle w:val="normal0"/>
              <w:spacing w:line="240" w:lineRule="auto"/>
            </w:pPr>
            <w:proofErr w:type="spellStart"/>
            <w:proofErr w:type="gramStart"/>
            <w:r>
              <w:t>beginStep</w:t>
            </w:r>
            <w:proofErr w:type="spellEnd"/>
            <w:proofErr w:type="gramEnd"/>
            <w:r>
              <w:t>()</w:t>
            </w:r>
          </w:p>
        </w:tc>
        <w:tc>
          <w:tcPr>
            <w:tcW w:w="5655" w:type="dxa"/>
            <w:tcMar>
              <w:top w:w="100" w:type="dxa"/>
              <w:left w:w="100" w:type="dxa"/>
              <w:bottom w:w="100" w:type="dxa"/>
              <w:right w:w="100" w:type="dxa"/>
            </w:tcMar>
          </w:tcPr>
          <w:p w14:paraId="51E9F43D" w14:textId="77777777" w:rsidR="00761F19" w:rsidRDefault="002B7053">
            <w:pPr>
              <w:pStyle w:val="normal0"/>
              <w:spacing w:line="240" w:lineRule="auto"/>
            </w:pPr>
            <w:r>
              <w:t xml:space="preserve">Forces the animation to consider all graph changes one step until </w:t>
            </w:r>
            <w:proofErr w:type="spellStart"/>
            <w:proofErr w:type="gramStart"/>
            <w:r>
              <w:t>endStep</w:t>
            </w:r>
            <w:proofErr w:type="spellEnd"/>
            <w:r>
              <w:t>(</w:t>
            </w:r>
            <w:proofErr w:type="gramEnd"/>
            <w:r>
              <w:t xml:space="preserve">) or another </w:t>
            </w:r>
            <w:proofErr w:type="spellStart"/>
            <w:r>
              <w:t>beginStep</w:t>
            </w:r>
            <w:proofErr w:type="spellEnd"/>
            <w:r>
              <w:t>() is called.</w:t>
            </w:r>
          </w:p>
        </w:tc>
      </w:tr>
      <w:tr w:rsidR="00761F19" w14:paraId="359379E5" w14:textId="77777777">
        <w:tc>
          <w:tcPr>
            <w:tcW w:w="3705" w:type="dxa"/>
            <w:tcMar>
              <w:top w:w="100" w:type="dxa"/>
              <w:left w:w="100" w:type="dxa"/>
              <w:bottom w:w="100" w:type="dxa"/>
              <w:right w:w="100" w:type="dxa"/>
            </w:tcMar>
          </w:tcPr>
          <w:p w14:paraId="4D953486" w14:textId="77777777" w:rsidR="00761F19" w:rsidRDefault="002B7053">
            <w:pPr>
              <w:pStyle w:val="normal0"/>
              <w:spacing w:line="240" w:lineRule="auto"/>
            </w:pPr>
            <w:proofErr w:type="spellStart"/>
            <w:proofErr w:type="gramStart"/>
            <w:r>
              <w:t>endStep</w:t>
            </w:r>
            <w:proofErr w:type="spellEnd"/>
            <w:proofErr w:type="gramEnd"/>
            <w:r>
              <w:t>()</w:t>
            </w:r>
          </w:p>
        </w:tc>
        <w:tc>
          <w:tcPr>
            <w:tcW w:w="5655" w:type="dxa"/>
            <w:tcMar>
              <w:top w:w="100" w:type="dxa"/>
              <w:left w:w="100" w:type="dxa"/>
              <w:bottom w:w="100" w:type="dxa"/>
              <w:right w:w="100" w:type="dxa"/>
            </w:tcMar>
          </w:tcPr>
          <w:p w14:paraId="700CC94D" w14:textId="77777777" w:rsidR="00761F19" w:rsidRDefault="002B7053">
            <w:pPr>
              <w:pStyle w:val="normal0"/>
              <w:spacing w:line="240" w:lineRule="auto"/>
            </w:pPr>
            <w:r>
              <w:t xml:space="preserve">Ends a step in the graph state. If no </w:t>
            </w:r>
            <w:proofErr w:type="spellStart"/>
            <w:proofErr w:type="gramStart"/>
            <w:r>
              <w:t>beginStep</w:t>
            </w:r>
            <w:proofErr w:type="spellEnd"/>
            <w:r>
              <w:t>(</w:t>
            </w:r>
            <w:proofErr w:type="gramEnd"/>
            <w:r>
              <w:t>) has been called previously, does nothing.</w:t>
            </w:r>
          </w:p>
        </w:tc>
      </w:tr>
    </w:tbl>
    <w:p w14:paraId="75B827D2" w14:textId="77777777" w:rsidR="00761F19" w:rsidRDefault="00761F19">
      <w:pPr>
        <w:pStyle w:val="normal0"/>
      </w:pPr>
    </w:p>
    <w:p w14:paraId="34DC9721" w14:textId="77777777" w:rsidR="00761F19" w:rsidRDefault="00761F19">
      <w:pPr>
        <w:pStyle w:val="normal0"/>
      </w:pPr>
    </w:p>
    <w:p w14:paraId="0D9E9FF0" w14:textId="77777777" w:rsidR="00761F19" w:rsidRDefault="002B7053">
      <w:pPr>
        <w:pStyle w:val="normal0"/>
      </w:pPr>
      <w:r>
        <w:rPr>
          <w:b/>
          <w:sz w:val="24"/>
        </w:rPr>
        <w:t>Graph</w:t>
      </w:r>
    </w:p>
    <w:p w14:paraId="196A7097" w14:textId="77777777" w:rsidR="00761F19" w:rsidRDefault="00761F19">
      <w:pPr>
        <w:pStyle w:val="normal0"/>
      </w:pPr>
    </w:p>
    <w:p w14:paraId="236DFF63" w14:textId="77777777" w:rsidR="00761F19" w:rsidRDefault="00761F19">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780"/>
        <w:gridCol w:w="5580"/>
      </w:tblGrid>
      <w:tr w:rsidR="00761F19" w14:paraId="2F180BE1" w14:textId="77777777">
        <w:tc>
          <w:tcPr>
            <w:tcW w:w="3780" w:type="dxa"/>
            <w:tcMar>
              <w:top w:w="100" w:type="dxa"/>
              <w:left w:w="100" w:type="dxa"/>
              <w:bottom w:w="100" w:type="dxa"/>
              <w:right w:w="100" w:type="dxa"/>
            </w:tcMar>
          </w:tcPr>
          <w:p w14:paraId="4DEB4B16" w14:textId="77777777" w:rsidR="00761F19" w:rsidRDefault="002B7053">
            <w:pPr>
              <w:pStyle w:val="normal0"/>
              <w:spacing w:line="240" w:lineRule="auto"/>
            </w:pPr>
            <w:proofErr w:type="spellStart"/>
            <w:proofErr w:type="gramStart"/>
            <w:r>
              <w:t>isDirected</w:t>
            </w:r>
            <w:proofErr w:type="spellEnd"/>
            <w:proofErr w:type="gramEnd"/>
            <w:r>
              <w:t>()</w:t>
            </w:r>
          </w:p>
        </w:tc>
        <w:tc>
          <w:tcPr>
            <w:tcW w:w="5580" w:type="dxa"/>
            <w:tcMar>
              <w:top w:w="100" w:type="dxa"/>
              <w:left w:w="100" w:type="dxa"/>
              <w:bottom w:w="100" w:type="dxa"/>
              <w:right w:w="100" w:type="dxa"/>
            </w:tcMar>
          </w:tcPr>
          <w:p w14:paraId="56AC67D4" w14:textId="77777777" w:rsidR="00761F19" w:rsidRDefault="002B7053">
            <w:pPr>
              <w:pStyle w:val="normal0"/>
              <w:spacing w:line="240" w:lineRule="auto"/>
            </w:pPr>
            <w:r>
              <w:t>Returns TRUE if the graph is directed, FALSE otherwise.</w:t>
            </w:r>
          </w:p>
        </w:tc>
      </w:tr>
      <w:tr w:rsidR="00761F19" w14:paraId="45E5FA5A" w14:textId="77777777">
        <w:tc>
          <w:tcPr>
            <w:tcW w:w="3780" w:type="dxa"/>
            <w:tcMar>
              <w:top w:w="100" w:type="dxa"/>
              <w:left w:w="100" w:type="dxa"/>
              <w:bottom w:w="100" w:type="dxa"/>
              <w:right w:w="100" w:type="dxa"/>
            </w:tcMar>
          </w:tcPr>
          <w:p w14:paraId="488C84BD" w14:textId="77777777" w:rsidR="00761F19" w:rsidRDefault="002B7053">
            <w:pPr>
              <w:pStyle w:val="normal0"/>
              <w:spacing w:line="240" w:lineRule="auto"/>
            </w:pPr>
            <w:proofErr w:type="spellStart"/>
            <w:proofErr w:type="gramStart"/>
            <w:r>
              <w:lastRenderedPageBreak/>
              <w:t>setDirected</w:t>
            </w:r>
            <w:proofErr w:type="spellEnd"/>
            <w:proofErr w:type="gramEnd"/>
            <w:r>
              <w:t>(</w:t>
            </w:r>
            <w:proofErr w:type="spellStart"/>
            <w:r>
              <w:t>boolean</w:t>
            </w:r>
            <w:proofErr w:type="spellEnd"/>
            <w:r>
              <w:t xml:space="preserve"> directed)</w:t>
            </w:r>
          </w:p>
        </w:tc>
        <w:tc>
          <w:tcPr>
            <w:tcW w:w="5580" w:type="dxa"/>
            <w:tcMar>
              <w:top w:w="100" w:type="dxa"/>
              <w:left w:w="100" w:type="dxa"/>
              <w:bottom w:w="100" w:type="dxa"/>
              <w:right w:w="100" w:type="dxa"/>
            </w:tcMar>
          </w:tcPr>
          <w:p w14:paraId="51CD23DF" w14:textId="77777777" w:rsidR="00761F19" w:rsidRDefault="002B7053">
            <w:pPr>
              <w:pStyle w:val="normal0"/>
              <w:spacing w:line="240" w:lineRule="auto"/>
            </w:pPr>
            <w:r>
              <w:t>Sets the graph to directed for True and undirected for False</w:t>
            </w:r>
          </w:p>
        </w:tc>
      </w:tr>
      <w:tr w:rsidR="00761F19" w14:paraId="6B2532CD" w14:textId="77777777">
        <w:tc>
          <w:tcPr>
            <w:tcW w:w="3780" w:type="dxa"/>
            <w:tcMar>
              <w:top w:w="100" w:type="dxa"/>
              <w:left w:w="100" w:type="dxa"/>
              <w:bottom w:w="100" w:type="dxa"/>
              <w:right w:w="100" w:type="dxa"/>
            </w:tcMar>
          </w:tcPr>
          <w:p w14:paraId="22C22E75" w14:textId="77777777" w:rsidR="00761F19" w:rsidRDefault="002B7053">
            <w:pPr>
              <w:pStyle w:val="normal0"/>
              <w:spacing w:line="240" w:lineRule="auto"/>
            </w:pPr>
            <w:proofErr w:type="spellStart"/>
            <w:proofErr w:type="gramStart"/>
            <w:r>
              <w:t>getNodes</w:t>
            </w:r>
            <w:proofErr w:type="spellEnd"/>
            <w:proofErr w:type="gramEnd"/>
            <w:r>
              <w:t>()</w:t>
            </w:r>
          </w:p>
        </w:tc>
        <w:tc>
          <w:tcPr>
            <w:tcW w:w="5580" w:type="dxa"/>
            <w:tcMar>
              <w:top w:w="100" w:type="dxa"/>
              <w:left w:w="100" w:type="dxa"/>
              <w:bottom w:w="100" w:type="dxa"/>
              <w:right w:w="100" w:type="dxa"/>
            </w:tcMar>
          </w:tcPr>
          <w:p w14:paraId="0E7CF73A" w14:textId="77777777" w:rsidR="00761F19" w:rsidRDefault="002B7053">
            <w:pPr>
              <w:pStyle w:val="normal0"/>
              <w:spacing w:line="240" w:lineRule="auto"/>
            </w:pPr>
            <w:r>
              <w:t>Gets a list of all non-deleted nodes in the latest state of the graph.</w:t>
            </w:r>
          </w:p>
        </w:tc>
      </w:tr>
      <w:tr w:rsidR="00761F19" w14:paraId="4E8F9D51" w14:textId="77777777">
        <w:tc>
          <w:tcPr>
            <w:tcW w:w="3780" w:type="dxa"/>
            <w:tcMar>
              <w:top w:w="100" w:type="dxa"/>
              <w:left w:w="100" w:type="dxa"/>
              <w:bottom w:w="100" w:type="dxa"/>
              <w:right w:w="100" w:type="dxa"/>
            </w:tcMar>
          </w:tcPr>
          <w:p w14:paraId="0D1ACE4C" w14:textId="77777777" w:rsidR="00761F19" w:rsidRDefault="002B7053">
            <w:pPr>
              <w:pStyle w:val="normal0"/>
              <w:spacing w:line="240" w:lineRule="auto"/>
            </w:pPr>
            <w:proofErr w:type="spellStart"/>
            <w:proofErr w:type="gramStart"/>
            <w:r>
              <w:t>getEdges</w:t>
            </w:r>
            <w:proofErr w:type="spellEnd"/>
            <w:proofErr w:type="gramEnd"/>
            <w:r>
              <w:t>()</w:t>
            </w:r>
          </w:p>
        </w:tc>
        <w:tc>
          <w:tcPr>
            <w:tcW w:w="5580" w:type="dxa"/>
            <w:tcMar>
              <w:top w:w="100" w:type="dxa"/>
              <w:left w:w="100" w:type="dxa"/>
              <w:bottom w:w="100" w:type="dxa"/>
              <w:right w:w="100" w:type="dxa"/>
            </w:tcMar>
          </w:tcPr>
          <w:p w14:paraId="5868FBC5" w14:textId="77777777" w:rsidR="00761F19" w:rsidRDefault="002B7053">
            <w:pPr>
              <w:pStyle w:val="normal0"/>
              <w:spacing w:line="240" w:lineRule="auto"/>
            </w:pPr>
            <w:r>
              <w:t>Gets a list of all non-deleted edges in the latest state of the graph.</w:t>
            </w:r>
          </w:p>
        </w:tc>
      </w:tr>
      <w:tr w:rsidR="00761F19" w14:paraId="56469BFB" w14:textId="77777777">
        <w:tc>
          <w:tcPr>
            <w:tcW w:w="3780" w:type="dxa"/>
            <w:tcMar>
              <w:top w:w="100" w:type="dxa"/>
              <w:left w:w="100" w:type="dxa"/>
              <w:bottom w:w="100" w:type="dxa"/>
              <w:right w:w="100" w:type="dxa"/>
            </w:tcMar>
          </w:tcPr>
          <w:p w14:paraId="769303B7" w14:textId="77777777" w:rsidR="00761F19" w:rsidRDefault="002B7053">
            <w:pPr>
              <w:pStyle w:val="normal0"/>
              <w:spacing w:line="240" w:lineRule="auto"/>
            </w:pPr>
            <w:proofErr w:type="spellStart"/>
            <w:proofErr w:type="gramStart"/>
            <w:r>
              <w:t>getNodeById</w:t>
            </w:r>
            <w:proofErr w:type="spellEnd"/>
            <w:proofErr w:type="gramEnd"/>
            <w:r>
              <w:t>(</w:t>
            </w:r>
            <w:proofErr w:type="spellStart"/>
            <w:r>
              <w:t>int</w:t>
            </w:r>
            <w:proofErr w:type="spellEnd"/>
            <w:r>
              <w:t xml:space="preserve"> id)</w:t>
            </w:r>
          </w:p>
        </w:tc>
        <w:tc>
          <w:tcPr>
            <w:tcW w:w="5580" w:type="dxa"/>
            <w:tcMar>
              <w:top w:w="100" w:type="dxa"/>
              <w:left w:w="100" w:type="dxa"/>
              <w:bottom w:w="100" w:type="dxa"/>
              <w:right w:w="100" w:type="dxa"/>
            </w:tcMar>
          </w:tcPr>
          <w:p w14:paraId="010274C7" w14:textId="77777777" w:rsidR="00761F19" w:rsidRDefault="002B7053">
            <w:pPr>
              <w:pStyle w:val="normal0"/>
              <w:spacing w:line="240" w:lineRule="auto"/>
            </w:pPr>
            <w:r>
              <w:t>Gets the node whose id matches the input. Returns null if the node doesn’t exist or has been deleted.</w:t>
            </w:r>
          </w:p>
        </w:tc>
      </w:tr>
      <w:tr w:rsidR="00761F19" w14:paraId="066D9B81" w14:textId="77777777">
        <w:tc>
          <w:tcPr>
            <w:tcW w:w="3780" w:type="dxa"/>
            <w:tcMar>
              <w:top w:w="100" w:type="dxa"/>
              <w:left w:w="100" w:type="dxa"/>
              <w:bottom w:w="100" w:type="dxa"/>
              <w:right w:w="100" w:type="dxa"/>
            </w:tcMar>
          </w:tcPr>
          <w:p w14:paraId="6DDAD408" w14:textId="77777777" w:rsidR="00761F19" w:rsidRDefault="002B7053">
            <w:pPr>
              <w:pStyle w:val="normal0"/>
              <w:spacing w:line="240" w:lineRule="auto"/>
            </w:pPr>
            <w:proofErr w:type="spellStart"/>
            <w:proofErr w:type="gramStart"/>
            <w:r>
              <w:t>getEdgeById</w:t>
            </w:r>
            <w:proofErr w:type="spellEnd"/>
            <w:proofErr w:type="gramEnd"/>
            <w:r>
              <w:t>(</w:t>
            </w:r>
            <w:proofErr w:type="spellStart"/>
            <w:r>
              <w:t>int</w:t>
            </w:r>
            <w:proofErr w:type="spellEnd"/>
            <w:r>
              <w:t xml:space="preserve"> id)</w:t>
            </w:r>
          </w:p>
        </w:tc>
        <w:tc>
          <w:tcPr>
            <w:tcW w:w="5580" w:type="dxa"/>
            <w:tcMar>
              <w:top w:w="100" w:type="dxa"/>
              <w:left w:w="100" w:type="dxa"/>
              <w:bottom w:w="100" w:type="dxa"/>
              <w:right w:w="100" w:type="dxa"/>
            </w:tcMar>
          </w:tcPr>
          <w:p w14:paraId="7F053921" w14:textId="77777777" w:rsidR="00761F19" w:rsidRDefault="002B7053">
            <w:pPr>
              <w:pStyle w:val="normal0"/>
              <w:spacing w:line="240" w:lineRule="auto"/>
            </w:pPr>
            <w:r>
              <w:t>Gets the edge whose id matches the input. Returns null if the edge doesn’t exist or has been deleted.</w:t>
            </w:r>
          </w:p>
        </w:tc>
      </w:tr>
      <w:tr w:rsidR="00761F19" w14:paraId="5445CB55" w14:textId="77777777">
        <w:tc>
          <w:tcPr>
            <w:tcW w:w="3780" w:type="dxa"/>
            <w:tcMar>
              <w:top w:w="100" w:type="dxa"/>
              <w:left w:w="100" w:type="dxa"/>
              <w:bottom w:w="100" w:type="dxa"/>
              <w:right w:w="100" w:type="dxa"/>
            </w:tcMar>
          </w:tcPr>
          <w:p w14:paraId="35F368B9" w14:textId="77777777" w:rsidR="00761F19" w:rsidRDefault="002B7053">
            <w:pPr>
              <w:pStyle w:val="normal0"/>
              <w:spacing w:line="240" w:lineRule="auto"/>
            </w:pPr>
            <w:proofErr w:type="gramStart"/>
            <w:r>
              <w:t>select</w:t>
            </w:r>
            <w:proofErr w:type="gramEnd"/>
            <w:r>
              <w:t>(Node n)</w:t>
            </w:r>
          </w:p>
        </w:tc>
        <w:tc>
          <w:tcPr>
            <w:tcW w:w="5580" w:type="dxa"/>
            <w:tcMar>
              <w:top w:w="100" w:type="dxa"/>
              <w:left w:w="100" w:type="dxa"/>
              <w:bottom w:w="100" w:type="dxa"/>
              <w:right w:w="100" w:type="dxa"/>
            </w:tcMar>
          </w:tcPr>
          <w:p w14:paraId="56055846" w14:textId="77777777" w:rsidR="00761F19" w:rsidRDefault="002B7053">
            <w:pPr>
              <w:pStyle w:val="normal0"/>
              <w:spacing w:line="240" w:lineRule="auto"/>
            </w:pPr>
            <w:r>
              <w:t>Sets the specified node as the selected node in the graph and deselects all other selected nodes.</w:t>
            </w:r>
          </w:p>
          <w:p w14:paraId="261851D1" w14:textId="77777777" w:rsidR="00761F19" w:rsidRDefault="00761F19">
            <w:pPr>
              <w:pStyle w:val="normal0"/>
              <w:spacing w:line="240" w:lineRule="auto"/>
            </w:pPr>
          </w:p>
          <w:p w14:paraId="0E079758" w14:textId="77777777" w:rsidR="00761F19" w:rsidRDefault="002B7053">
            <w:pPr>
              <w:pStyle w:val="normal0"/>
              <w:spacing w:line="240" w:lineRule="auto"/>
            </w:pPr>
            <w:r>
              <w:t xml:space="preserve">Note: If the desired effect is to leave other Nodes selected, see the Node class’s </w:t>
            </w:r>
            <w:proofErr w:type="spellStart"/>
            <w:r>
              <w:t>setSelected</w:t>
            </w:r>
            <w:proofErr w:type="spellEnd"/>
            <w:r>
              <w:t xml:space="preserve"> method.</w:t>
            </w:r>
          </w:p>
        </w:tc>
      </w:tr>
      <w:tr w:rsidR="00761F19" w14:paraId="7F8EE6B3" w14:textId="77777777">
        <w:tc>
          <w:tcPr>
            <w:tcW w:w="3780" w:type="dxa"/>
            <w:tcMar>
              <w:top w:w="100" w:type="dxa"/>
              <w:left w:w="100" w:type="dxa"/>
              <w:bottom w:w="100" w:type="dxa"/>
              <w:right w:w="100" w:type="dxa"/>
            </w:tcMar>
          </w:tcPr>
          <w:p w14:paraId="149656D8" w14:textId="77777777" w:rsidR="00761F19" w:rsidRDefault="002B7053">
            <w:pPr>
              <w:pStyle w:val="normal0"/>
              <w:spacing w:line="240" w:lineRule="auto"/>
            </w:pPr>
            <w:proofErr w:type="spellStart"/>
            <w:proofErr w:type="gramStart"/>
            <w:r>
              <w:t>addNode</w:t>
            </w:r>
            <w:proofErr w:type="spellEnd"/>
            <w:proofErr w:type="gramEnd"/>
            <w:r>
              <w:t>()</w:t>
            </w:r>
          </w:p>
        </w:tc>
        <w:tc>
          <w:tcPr>
            <w:tcW w:w="5580" w:type="dxa"/>
            <w:tcMar>
              <w:top w:w="100" w:type="dxa"/>
              <w:left w:w="100" w:type="dxa"/>
              <w:bottom w:w="100" w:type="dxa"/>
              <w:right w:w="100" w:type="dxa"/>
            </w:tcMar>
          </w:tcPr>
          <w:p w14:paraId="668E6393" w14:textId="77777777" w:rsidR="00761F19" w:rsidRDefault="002B7053">
            <w:pPr>
              <w:pStyle w:val="normal0"/>
              <w:spacing w:line="240" w:lineRule="auto"/>
            </w:pPr>
            <w:r>
              <w:t>Adds a Node with default settings to the graph and returns a pointer to the new Node.</w:t>
            </w:r>
          </w:p>
        </w:tc>
      </w:tr>
      <w:tr w:rsidR="00761F19" w14:paraId="0C8D3BD2" w14:textId="77777777">
        <w:tc>
          <w:tcPr>
            <w:tcW w:w="3780" w:type="dxa"/>
            <w:tcMar>
              <w:top w:w="100" w:type="dxa"/>
              <w:left w:w="100" w:type="dxa"/>
              <w:bottom w:w="100" w:type="dxa"/>
              <w:right w:w="100" w:type="dxa"/>
            </w:tcMar>
          </w:tcPr>
          <w:p w14:paraId="28355B3D" w14:textId="77777777" w:rsidR="00761F19" w:rsidRDefault="002B7053">
            <w:pPr>
              <w:pStyle w:val="normal0"/>
              <w:spacing w:line="240" w:lineRule="auto"/>
            </w:pPr>
            <w:proofErr w:type="spellStart"/>
            <w:proofErr w:type="gramStart"/>
            <w:r>
              <w:t>addEdge</w:t>
            </w:r>
            <w:proofErr w:type="spellEnd"/>
            <w:proofErr w:type="gramEnd"/>
            <w:r>
              <w:t>(Node source, Node target)</w:t>
            </w:r>
          </w:p>
        </w:tc>
        <w:tc>
          <w:tcPr>
            <w:tcW w:w="5580" w:type="dxa"/>
            <w:tcMar>
              <w:top w:w="100" w:type="dxa"/>
              <w:left w:w="100" w:type="dxa"/>
              <w:bottom w:w="100" w:type="dxa"/>
              <w:right w:w="100" w:type="dxa"/>
            </w:tcMar>
          </w:tcPr>
          <w:p w14:paraId="21F9F087" w14:textId="77777777" w:rsidR="00761F19" w:rsidRDefault="002B7053">
            <w:pPr>
              <w:pStyle w:val="normal0"/>
              <w:spacing w:line="240" w:lineRule="auto"/>
            </w:pPr>
            <w:r>
              <w:t>Adds an edge to the graph between the two specified nodes, and also stores the edge in each Node.</w:t>
            </w:r>
          </w:p>
        </w:tc>
      </w:tr>
      <w:tr w:rsidR="00761F19" w14:paraId="41F43B7B" w14:textId="77777777">
        <w:tc>
          <w:tcPr>
            <w:tcW w:w="3780" w:type="dxa"/>
            <w:tcMar>
              <w:top w:w="100" w:type="dxa"/>
              <w:left w:w="100" w:type="dxa"/>
              <w:bottom w:w="100" w:type="dxa"/>
              <w:right w:w="100" w:type="dxa"/>
            </w:tcMar>
          </w:tcPr>
          <w:p w14:paraId="213C936D" w14:textId="77777777" w:rsidR="00761F19" w:rsidRDefault="002B7053">
            <w:pPr>
              <w:pStyle w:val="normal0"/>
              <w:spacing w:line="240" w:lineRule="auto"/>
            </w:pPr>
            <w:proofErr w:type="spellStart"/>
            <w:proofErr w:type="gramStart"/>
            <w:r>
              <w:t>addEdge</w:t>
            </w:r>
            <w:proofErr w:type="spellEnd"/>
            <w:proofErr w:type="gramEnd"/>
            <w:r>
              <w:t>(</w:t>
            </w:r>
            <w:proofErr w:type="spellStart"/>
            <w:r>
              <w:t>idSource</w:t>
            </w:r>
            <w:proofErr w:type="spellEnd"/>
            <w:r>
              <w:t xml:space="preserve">, </w:t>
            </w:r>
            <w:proofErr w:type="spellStart"/>
            <w:r>
              <w:t>idTarget</w:t>
            </w:r>
            <w:proofErr w:type="spellEnd"/>
            <w:r>
              <w:t>)</w:t>
            </w:r>
          </w:p>
        </w:tc>
        <w:tc>
          <w:tcPr>
            <w:tcW w:w="5580" w:type="dxa"/>
            <w:tcMar>
              <w:top w:w="100" w:type="dxa"/>
              <w:left w:w="100" w:type="dxa"/>
              <w:bottom w:w="100" w:type="dxa"/>
              <w:right w:w="100" w:type="dxa"/>
            </w:tcMar>
          </w:tcPr>
          <w:p w14:paraId="2BF06F8D" w14:textId="77777777" w:rsidR="00761F19" w:rsidRDefault="002B7053">
            <w:pPr>
              <w:pStyle w:val="normal0"/>
              <w:spacing w:line="240" w:lineRule="auto"/>
            </w:pPr>
            <w:r>
              <w:t>Adds an edge to the graph between two nodes with specified indices, and also stores the edge in each node.</w:t>
            </w:r>
          </w:p>
        </w:tc>
      </w:tr>
    </w:tbl>
    <w:p w14:paraId="519AAD8E" w14:textId="77777777" w:rsidR="00761F19" w:rsidRDefault="00761F19">
      <w:pPr>
        <w:pStyle w:val="normal0"/>
      </w:pPr>
    </w:p>
    <w:p w14:paraId="3601128E" w14:textId="77777777" w:rsidR="00761F19" w:rsidRDefault="00761F19">
      <w:pPr>
        <w:pStyle w:val="normal0"/>
      </w:pPr>
    </w:p>
    <w:p w14:paraId="62318FA0" w14:textId="77777777" w:rsidR="00761F19" w:rsidRDefault="002B7053">
      <w:pPr>
        <w:pStyle w:val="normal0"/>
      </w:pPr>
      <w:r>
        <w:rPr>
          <w:b/>
          <w:sz w:val="24"/>
        </w:rPr>
        <w:t>Node</w:t>
      </w:r>
    </w:p>
    <w:p w14:paraId="225FD640" w14:textId="77777777" w:rsidR="00761F19" w:rsidRDefault="00761F19">
      <w:pPr>
        <w:pStyle w:val="normal0"/>
      </w:pPr>
    </w:p>
    <w:p w14:paraId="51AB2905" w14:textId="77777777" w:rsidR="00761F19" w:rsidRDefault="00761F19">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590"/>
        <w:gridCol w:w="4770"/>
      </w:tblGrid>
      <w:tr w:rsidR="00761F19" w14:paraId="041EBEA1" w14:textId="77777777">
        <w:tc>
          <w:tcPr>
            <w:tcW w:w="4590" w:type="dxa"/>
            <w:tcMar>
              <w:top w:w="100" w:type="dxa"/>
              <w:left w:w="100" w:type="dxa"/>
              <w:bottom w:w="100" w:type="dxa"/>
              <w:right w:w="100" w:type="dxa"/>
            </w:tcMar>
          </w:tcPr>
          <w:p w14:paraId="2E518181" w14:textId="77777777" w:rsidR="00761F19" w:rsidRDefault="002B7053">
            <w:pPr>
              <w:pStyle w:val="normal0"/>
              <w:spacing w:line="240" w:lineRule="auto"/>
            </w:pPr>
            <w:proofErr w:type="spellStart"/>
            <w:proofErr w:type="gramStart"/>
            <w:r>
              <w:t>isSelected</w:t>
            </w:r>
            <w:proofErr w:type="spellEnd"/>
            <w:proofErr w:type="gramEnd"/>
            <w:r>
              <w:t>():</w:t>
            </w:r>
            <w:proofErr w:type="spellStart"/>
            <w:r>
              <w:t>boolean</w:t>
            </w:r>
            <w:proofErr w:type="spellEnd"/>
          </w:p>
        </w:tc>
        <w:tc>
          <w:tcPr>
            <w:tcW w:w="4770" w:type="dxa"/>
            <w:tcMar>
              <w:top w:w="100" w:type="dxa"/>
              <w:left w:w="100" w:type="dxa"/>
              <w:bottom w:w="100" w:type="dxa"/>
              <w:right w:w="100" w:type="dxa"/>
            </w:tcMar>
          </w:tcPr>
          <w:p w14:paraId="07E1FFCB" w14:textId="77777777" w:rsidR="00761F19" w:rsidRDefault="002B7053">
            <w:pPr>
              <w:pStyle w:val="normal0"/>
              <w:spacing w:line="240" w:lineRule="auto"/>
            </w:pPr>
            <w:r>
              <w:t>Returns True if the node is selected in the latest state and False otherwise.</w:t>
            </w:r>
          </w:p>
        </w:tc>
      </w:tr>
      <w:tr w:rsidR="00761F19" w14:paraId="2D091444" w14:textId="77777777">
        <w:tc>
          <w:tcPr>
            <w:tcW w:w="4590" w:type="dxa"/>
            <w:tcMar>
              <w:top w:w="100" w:type="dxa"/>
              <w:left w:w="100" w:type="dxa"/>
              <w:bottom w:w="100" w:type="dxa"/>
              <w:right w:w="100" w:type="dxa"/>
            </w:tcMar>
          </w:tcPr>
          <w:p w14:paraId="2A83DC97" w14:textId="77777777" w:rsidR="00761F19" w:rsidRDefault="002B7053">
            <w:pPr>
              <w:pStyle w:val="normal0"/>
              <w:spacing w:line="240" w:lineRule="auto"/>
            </w:pPr>
            <w:proofErr w:type="spellStart"/>
            <w:proofErr w:type="gramStart"/>
            <w:r>
              <w:t>setSelected</w:t>
            </w:r>
            <w:proofErr w:type="spellEnd"/>
            <w:proofErr w:type="gramEnd"/>
            <w:r>
              <w:t>(</w:t>
            </w:r>
            <w:proofErr w:type="spellStart"/>
            <w:r>
              <w:t>boolean</w:t>
            </w:r>
            <w:proofErr w:type="spellEnd"/>
            <w:r>
              <w:t xml:space="preserve"> selected)</w:t>
            </w:r>
          </w:p>
        </w:tc>
        <w:tc>
          <w:tcPr>
            <w:tcW w:w="4770" w:type="dxa"/>
            <w:tcMar>
              <w:top w:w="100" w:type="dxa"/>
              <w:left w:w="100" w:type="dxa"/>
              <w:bottom w:w="100" w:type="dxa"/>
              <w:right w:w="100" w:type="dxa"/>
            </w:tcMar>
          </w:tcPr>
          <w:p w14:paraId="1FB245E1" w14:textId="77777777" w:rsidR="00761F19" w:rsidRDefault="002B7053">
            <w:pPr>
              <w:pStyle w:val="normal0"/>
              <w:spacing w:line="240" w:lineRule="auto"/>
            </w:pPr>
            <w:r>
              <w:t xml:space="preserve">Sets the node as selected. In contrast with the Graph’s select </w:t>
            </w:r>
            <w:proofErr w:type="gramStart"/>
            <w:r>
              <w:t>function,</w:t>
            </w:r>
            <w:proofErr w:type="gramEnd"/>
            <w:r>
              <w:t xml:space="preserve"> this does not deselect other selected nodes in a graph. </w:t>
            </w:r>
          </w:p>
          <w:p w14:paraId="152F84FC" w14:textId="77777777" w:rsidR="00761F19" w:rsidRDefault="00761F19">
            <w:pPr>
              <w:pStyle w:val="normal0"/>
              <w:spacing w:line="240" w:lineRule="auto"/>
            </w:pPr>
          </w:p>
          <w:p w14:paraId="5B0D6C85" w14:textId="77777777" w:rsidR="00761F19" w:rsidRDefault="002B7053">
            <w:pPr>
              <w:pStyle w:val="normal0"/>
              <w:spacing w:line="240" w:lineRule="auto"/>
            </w:pPr>
            <w:r>
              <w:t>Note: Selected nodes will be displayed with a red ring, overriding the default color set for a node.</w:t>
            </w:r>
          </w:p>
        </w:tc>
      </w:tr>
      <w:tr w:rsidR="00761F19" w14:paraId="54A8EBFA" w14:textId="77777777">
        <w:tc>
          <w:tcPr>
            <w:tcW w:w="4590" w:type="dxa"/>
            <w:tcMar>
              <w:top w:w="100" w:type="dxa"/>
              <w:left w:w="100" w:type="dxa"/>
              <w:bottom w:w="100" w:type="dxa"/>
              <w:right w:w="100" w:type="dxa"/>
            </w:tcMar>
          </w:tcPr>
          <w:p w14:paraId="505B4866" w14:textId="77777777" w:rsidR="00761F19" w:rsidRDefault="002B7053">
            <w:pPr>
              <w:pStyle w:val="normal0"/>
              <w:spacing w:line="240" w:lineRule="auto"/>
            </w:pPr>
            <w:proofErr w:type="spellStart"/>
            <w:proofErr w:type="gramStart"/>
            <w:r>
              <w:t>isVisited</w:t>
            </w:r>
            <w:proofErr w:type="spellEnd"/>
            <w:proofErr w:type="gramEnd"/>
            <w:r>
              <w:t>():</w:t>
            </w:r>
            <w:proofErr w:type="spellStart"/>
            <w:r>
              <w:t>boolean</w:t>
            </w:r>
            <w:proofErr w:type="spellEnd"/>
          </w:p>
        </w:tc>
        <w:tc>
          <w:tcPr>
            <w:tcW w:w="4770" w:type="dxa"/>
            <w:tcMar>
              <w:top w:w="100" w:type="dxa"/>
              <w:left w:w="100" w:type="dxa"/>
              <w:bottom w:w="100" w:type="dxa"/>
              <w:right w:w="100" w:type="dxa"/>
            </w:tcMar>
          </w:tcPr>
          <w:p w14:paraId="58F546C5" w14:textId="77777777" w:rsidR="00761F19" w:rsidRDefault="002B7053">
            <w:pPr>
              <w:pStyle w:val="normal0"/>
              <w:spacing w:line="240" w:lineRule="auto"/>
            </w:pPr>
            <w:r>
              <w:t>Returns the true if the Node has been marked as visited and False otherwise.</w:t>
            </w:r>
          </w:p>
        </w:tc>
      </w:tr>
      <w:tr w:rsidR="00761F19" w14:paraId="0A6E69E1" w14:textId="77777777">
        <w:tc>
          <w:tcPr>
            <w:tcW w:w="4590" w:type="dxa"/>
            <w:tcMar>
              <w:top w:w="100" w:type="dxa"/>
              <w:left w:w="100" w:type="dxa"/>
              <w:bottom w:w="100" w:type="dxa"/>
              <w:right w:w="100" w:type="dxa"/>
            </w:tcMar>
          </w:tcPr>
          <w:p w14:paraId="6F71ABB0" w14:textId="12609002" w:rsidR="00761F19" w:rsidRDefault="002B7053">
            <w:pPr>
              <w:pStyle w:val="normal0"/>
              <w:spacing w:line="240" w:lineRule="auto"/>
            </w:pPr>
            <w:proofErr w:type="spellStart"/>
            <w:r>
              <w:lastRenderedPageBreak/>
              <w:t>setVisited</w:t>
            </w:r>
            <w:proofErr w:type="spellEnd"/>
            <w:r>
              <w:t>(</w:t>
            </w:r>
            <w:proofErr w:type="spellStart"/>
            <w:r>
              <w:t>boolean</w:t>
            </w:r>
            <w:proofErr w:type="spellEnd"/>
            <w:r>
              <w:t xml:space="preserve"> </w:t>
            </w:r>
            <w:ins w:id="1" w:author="Matthias Stallmann" w:date="2014-03-07T12:28:00Z">
              <w:r w:rsidR="00264008">
                <w:t>mark</w:t>
              </w:r>
            </w:ins>
            <w:del w:id="2" w:author="Matthias Stallmann" w:date="2014-03-07T12:28:00Z">
              <w:r w:rsidDel="00264008">
                <w:delText>selected</w:delText>
              </w:r>
            </w:del>
            <w:r>
              <w:t>)</w:t>
            </w:r>
          </w:p>
        </w:tc>
        <w:tc>
          <w:tcPr>
            <w:tcW w:w="4770" w:type="dxa"/>
            <w:tcMar>
              <w:top w:w="100" w:type="dxa"/>
              <w:left w:w="100" w:type="dxa"/>
              <w:bottom w:w="100" w:type="dxa"/>
              <w:right w:w="100" w:type="dxa"/>
            </w:tcMar>
          </w:tcPr>
          <w:p w14:paraId="76D45EEB" w14:textId="77777777" w:rsidR="00761F19" w:rsidRDefault="002B7053">
            <w:pPr>
              <w:pStyle w:val="normal0"/>
              <w:spacing w:line="240" w:lineRule="auto"/>
            </w:pPr>
            <w:r>
              <w:t>Sets the Node’s visited/marked property to the input value.</w:t>
            </w:r>
          </w:p>
          <w:p w14:paraId="4C4A516F" w14:textId="77777777" w:rsidR="00761F19" w:rsidRDefault="00761F19">
            <w:pPr>
              <w:pStyle w:val="normal0"/>
              <w:spacing w:line="240" w:lineRule="auto"/>
            </w:pPr>
          </w:p>
          <w:p w14:paraId="5A22F719" w14:textId="77777777" w:rsidR="00761F19" w:rsidRDefault="002B7053">
            <w:pPr>
              <w:pStyle w:val="normal0"/>
              <w:spacing w:line="240" w:lineRule="auto"/>
            </w:pPr>
            <w:r>
              <w:t>Note: Marked nodes’ interior color changes from white to light grey.</w:t>
            </w:r>
          </w:p>
        </w:tc>
      </w:tr>
      <w:tr w:rsidR="00761F19" w14:paraId="5E938A13" w14:textId="77777777">
        <w:tc>
          <w:tcPr>
            <w:tcW w:w="4590" w:type="dxa"/>
            <w:tcMar>
              <w:top w:w="100" w:type="dxa"/>
              <w:left w:w="100" w:type="dxa"/>
              <w:bottom w:w="100" w:type="dxa"/>
              <w:right w:w="100" w:type="dxa"/>
            </w:tcMar>
          </w:tcPr>
          <w:p w14:paraId="48E09083" w14:textId="77777777" w:rsidR="00761F19" w:rsidRDefault="002B7053">
            <w:pPr>
              <w:pStyle w:val="normal0"/>
              <w:spacing w:line="240" w:lineRule="auto"/>
            </w:pPr>
            <w:proofErr w:type="spellStart"/>
            <w:proofErr w:type="gramStart"/>
            <w:r>
              <w:t>isMarked</w:t>
            </w:r>
            <w:proofErr w:type="spellEnd"/>
            <w:proofErr w:type="gramEnd"/>
            <w:r>
              <w:t>():</w:t>
            </w:r>
            <w:proofErr w:type="spellStart"/>
            <w:r>
              <w:t>boolean</w:t>
            </w:r>
            <w:proofErr w:type="spellEnd"/>
          </w:p>
        </w:tc>
        <w:tc>
          <w:tcPr>
            <w:tcW w:w="4770" w:type="dxa"/>
            <w:tcMar>
              <w:top w:w="100" w:type="dxa"/>
              <w:left w:w="100" w:type="dxa"/>
              <w:bottom w:w="100" w:type="dxa"/>
              <w:right w:w="100" w:type="dxa"/>
            </w:tcMar>
          </w:tcPr>
          <w:p w14:paraId="6A14DF22" w14:textId="77777777" w:rsidR="00761F19" w:rsidRDefault="002B7053">
            <w:pPr>
              <w:pStyle w:val="normal0"/>
              <w:spacing w:line="240" w:lineRule="auto"/>
            </w:pPr>
            <w:r>
              <w:t xml:space="preserve">Returns the true if the Node has been marked and False otherwise. </w:t>
            </w:r>
          </w:p>
          <w:p w14:paraId="3DC10A9F" w14:textId="77777777" w:rsidR="00761F19" w:rsidRDefault="00761F19">
            <w:pPr>
              <w:pStyle w:val="normal0"/>
              <w:spacing w:line="240" w:lineRule="auto"/>
            </w:pPr>
          </w:p>
          <w:p w14:paraId="31C1457D" w14:textId="77777777" w:rsidR="00761F19" w:rsidRDefault="002B7053">
            <w:pPr>
              <w:pStyle w:val="normal0"/>
              <w:spacing w:line="240" w:lineRule="auto"/>
            </w:pPr>
            <w:r>
              <w:t xml:space="preserve">Note: Exhibits the same behavior as </w:t>
            </w:r>
            <w:proofErr w:type="spellStart"/>
            <w:proofErr w:type="gramStart"/>
            <w:r>
              <w:t>isVisited</w:t>
            </w:r>
            <w:proofErr w:type="spellEnd"/>
            <w:r>
              <w:t>(</w:t>
            </w:r>
            <w:proofErr w:type="gramEnd"/>
            <w:r>
              <w:t>)</w:t>
            </w:r>
          </w:p>
        </w:tc>
      </w:tr>
      <w:tr w:rsidR="00761F19" w14:paraId="4371996F" w14:textId="77777777">
        <w:tc>
          <w:tcPr>
            <w:tcW w:w="4590" w:type="dxa"/>
            <w:tcMar>
              <w:top w:w="100" w:type="dxa"/>
              <w:left w:w="100" w:type="dxa"/>
              <w:bottom w:w="100" w:type="dxa"/>
              <w:right w:w="100" w:type="dxa"/>
            </w:tcMar>
          </w:tcPr>
          <w:p w14:paraId="5D24E78C" w14:textId="77777777" w:rsidR="00761F19" w:rsidRDefault="002B7053">
            <w:pPr>
              <w:pStyle w:val="normal0"/>
              <w:spacing w:line="240" w:lineRule="auto"/>
            </w:pPr>
            <w:proofErr w:type="gramStart"/>
            <w:r>
              <w:t>mark</w:t>
            </w:r>
            <w:proofErr w:type="gramEnd"/>
            <w:r>
              <w:t>()</w:t>
            </w:r>
          </w:p>
        </w:tc>
        <w:tc>
          <w:tcPr>
            <w:tcW w:w="4770" w:type="dxa"/>
            <w:tcMar>
              <w:top w:w="100" w:type="dxa"/>
              <w:left w:w="100" w:type="dxa"/>
              <w:bottom w:w="100" w:type="dxa"/>
              <w:right w:w="100" w:type="dxa"/>
            </w:tcMar>
          </w:tcPr>
          <w:p w14:paraId="6BD3CE3B" w14:textId="77777777" w:rsidR="00761F19" w:rsidRDefault="002B7053">
            <w:pPr>
              <w:pStyle w:val="normal0"/>
              <w:spacing w:line="240" w:lineRule="auto"/>
            </w:pPr>
            <w:r>
              <w:t>Sets the Node’s visited/marked property to True</w:t>
            </w:r>
          </w:p>
          <w:p w14:paraId="379BAE9C" w14:textId="77777777" w:rsidR="00761F19" w:rsidRDefault="00761F19">
            <w:pPr>
              <w:pStyle w:val="normal0"/>
              <w:spacing w:line="240" w:lineRule="auto"/>
            </w:pPr>
          </w:p>
          <w:p w14:paraId="6A867634" w14:textId="77777777" w:rsidR="00761F19" w:rsidRDefault="002B7053">
            <w:pPr>
              <w:pStyle w:val="normal0"/>
              <w:spacing w:line="240" w:lineRule="auto"/>
            </w:pPr>
            <w:r>
              <w:t>Note: Marked nodes’ interior color changes from white to light grey.</w:t>
            </w:r>
          </w:p>
        </w:tc>
      </w:tr>
      <w:tr w:rsidR="00761F19" w14:paraId="40FACEB1" w14:textId="77777777">
        <w:tc>
          <w:tcPr>
            <w:tcW w:w="4590" w:type="dxa"/>
            <w:tcMar>
              <w:top w:w="100" w:type="dxa"/>
              <w:left w:w="100" w:type="dxa"/>
              <w:bottom w:w="100" w:type="dxa"/>
              <w:right w:w="100" w:type="dxa"/>
            </w:tcMar>
          </w:tcPr>
          <w:p w14:paraId="78180A6B" w14:textId="22065851" w:rsidR="00761F19" w:rsidRDefault="002B7053" w:rsidP="00DF1B21">
            <w:pPr>
              <w:pStyle w:val="normal0"/>
              <w:spacing w:line="240" w:lineRule="auto"/>
            </w:pPr>
            <w:proofErr w:type="spellStart"/>
            <w:proofErr w:type="gramStart"/>
            <w:r>
              <w:t>getWeight</w:t>
            </w:r>
            <w:proofErr w:type="spellEnd"/>
            <w:proofErr w:type="gramEnd"/>
            <w:r>
              <w:t>():</w:t>
            </w:r>
            <w:del w:id="3" w:author="Matthias Stallmann" w:date="2013-06-27T12:51:00Z">
              <w:r w:rsidDel="00DF1B21">
                <w:delText>int</w:delText>
              </w:r>
            </w:del>
            <w:ins w:id="4" w:author="Matthias Stallmann" w:date="2013-06-27T12:51:00Z">
              <w:r w:rsidR="00DF1B21">
                <w:t>float</w:t>
              </w:r>
            </w:ins>
          </w:p>
        </w:tc>
        <w:tc>
          <w:tcPr>
            <w:tcW w:w="4770" w:type="dxa"/>
            <w:tcMar>
              <w:top w:w="100" w:type="dxa"/>
              <w:left w:w="100" w:type="dxa"/>
              <w:bottom w:w="100" w:type="dxa"/>
              <w:right w:w="100" w:type="dxa"/>
            </w:tcMar>
          </w:tcPr>
          <w:p w14:paraId="4D549592" w14:textId="77BFBD8A" w:rsidR="00761F19" w:rsidRDefault="002B7053" w:rsidP="00DF1B21">
            <w:pPr>
              <w:pStyle w:val="normal0"/>
              <w:spacing w:line="240" w:lineRule="auto"/>
            </w:pPr>
            <w:r>
              <w:t xml:space="preserve">Returns the </w:t>
            </w:r>
            <w:del w:id="5" w:author="Matthias Stallmann" w:date="2013-06-27T12:51:00Z">
              <w:r w:rsidDel="00DF1B21">
                <w:delText xml:space="preserve">Integer </w:delText>
              </w:r>
            </w:del>
            <w:proofErr w:type="gramStart"/>
            <w:ins w:id="6" w:author="Matthias Stallmann" w:date="2013-06-27T12:51:00Z">
              <w:r w:rsidR="00DF1B21">
                <w:t>floating point</w:t>
              </w:r>
              <w:proofErr w:type="gramEnd"/>
              <w:r w:rsidR="00DF1B21">
                <w:t xml:space="preserve"> </w:t>
              </w:r>
            </w:ins>
            <w:r>
              <w:t>weight of the current node. The default weight is 0.</w:t>
            </w:r>
          </w:p>
        </w:tc>
      </w:tr>
      <w:tr w:rsidR="00761F19" w14:paraId="18D72B63" w14:textId="77777777">
        <w:tc>
          <w:tcPr>
            <w:tcW w:w="4590" w:type="dxa"/>
            <w:tcMar>
              <w:top w:w="100" w:type="dxa"/>
              <w:left w:w="100" w:type="dxa"/>
              <w:bottom w:w="100" w:type="dxa"/>
              <w:right w:w="100" w:type="dxa"/>
            </w:tcMar>
          </w:tcPr>
          <w:p w14:paraId="70D82F2B" w14:textId="11D75670" w:rsidR="00761F19" w:rsidRDefault="002B7053">
            <w:pPr>
              <w:pStyle w:val="normal0"/>
              <w:spacing w:line="240" w:lineRule="auto"/>
            </w:pPr>
            <w:proofErr w:type="spellStart"/>
            <w:proofErr w:type="gramStart"/>
            <w:r>
              <w:t>setWeight</w:t>
            </w:r>
            <w:proofErr w:type="spellEnd"/>
            <w:proofErr w:type="gramEnd"/>
            <w:r>
              <w:t>(</w:t>
            </w:r>
            <w:ins w:id="7" w:author="Matthias Stallmann" w:date="2013-06-27T12:51:00Z">
              <w:r w:rsidR="00DF1B21">
                <w:t>float</w:t>
              </w:r>
            </w:ins>
            <w:r>
              <w:t>)</w:t>
            </w:r>
          </w:p>
        </w:tc>
        <w:tc>
          <w:tcPr>
            <w:tcW w:w="4770" w:type="dxa"/>
            <w:tcMar>
              <w:top w:w="100" w:type="dxa"/>
              <w:left w:w="100" w:type="dxa"/>
              <w:bottom w:w="100" w:type="dxa"/>
              <w:right w:w="100" w:type="dxa"/>
            </w:tcMar>
          </w:tcPr>
          <w:p w14:paraId="309680C7" w14:textId="77777777" w:rsidR="00761F19" w:rsidRDefault="002B7053">
            <w:pPr>
              <w:pStyle w:val="normal0"/>
              <w:spacing w:line="240" w:lineRule="auto"/>
            </w:pPr>
            <w:r>
              <w:t>Sets the weight of the current node.</w:t>
            </w:r>
          </w:p>
        </w:tc>
      </w:tr>
      <w:tr w:rsidR="00761F19" w14:paraId="43E6863D" w14:textId="77777777">
        <w:tc>
          <w:tcPr>
            <w:tcW w:w="4590" w:type="dxa"/>
            <w:tcMar>
              <w:top w:w="100" w:type="dxa"/>
              <w:left w:w="100" w:type="dxa"/>
              <w:bottom w:w="100" w:type="dxa"/>
              <w:right w:w="100" w:type="dxa"/>
            </w:tcMar>
          </w:tcPr>
          <w:p w14:paraId="11A82752" w14:textId="77777777" w:rsidR="00761F19" w:rsidRDefault="002B7053">
            <w:pPr>
              <w:pStyle w:val="normal0"/>
              <w:spacing w:line="240" w:lineRule="auto"/>
            </w:pPr>
            <w:proofErr w:type="spellStart"/>
            <w:proofErr w:type="gramStart"/>
            <w:r>
              <w:t>getUnvisitedPaths</w:t>
            </w:r>
            <w:proofErr w:type="spellEnd"/>
            <w:proofErr w:type="gramEnd"/>
            <w:r>
              <w:t>():List&lt;Edge&gt;</w:t>
            </w:r>
          </w:p>
        </w:tc>
        <w:tc>
          <w:tcPr>
            <w:tcW w:w="4770" w:type="dxa"/>
            <w:tcMar>
              <w:top w:w="100" w:type="dxa"/>
              <w:left w:w="100" w:type="dxa"/>
              <w:bottom w:w="100" w:type="dxa"/>
              <w:right w:w="100" w:type="dxa"/>
            </w:tcMar>
          </w:tcPr>
          <w:p w14:paraId="7AF92AA9" w14:textId="77777777" w:rsidR="00761F19" w:rsidRDefault="002B7053">
            <w:pPr>
              <w:pStyle w:val="normal0"/>
              <w:spacing w:line="240" w:lineRule="auto"/>
            </w:pPr>
            <w:r>
              <w:t>Returns a List&lt;Edge&gt; object of all the Node’s incident edges connecting to unvisited Nodes in the latest state of the graph.</w:t>
            </w:r>
          </w:p>
        </w:tc>
      </w:tr>
      <w:tr w:rsidR="00761F19" w14:paraId="001949F5" w14:textId="77777777">
        <w:tc>
          <w:tcPr>
            <w:tcW w:w="4590" w:type="dxa"/>
            <w:tcMar>
              <w:top w:w="100" w:type="dxa"/>
              <w:left w:w="100" w:type="dxa"/>
              <w:bottom w:w="100" w:type="dxa"/>
              <w:right w:w="100" w:type="dxa"/>
            </w:tcMar>
          </w:tcPr>
          <w:p w14:paraId="7DB89AE9" w14:textId="77777777" w:rsidR="00761F19" w:rsidRDefault="002B7053">
            <w:pPr>
              <w:pStyle w:val="normal0"/>
              <w:spacing w:line="240" w:lineRule="auto"/>
            </w:pPr>
            <w:proofErr w:type="spellStart"/>
            <w:proofErr w:type="gramStart"/>
            <w:r>
              <w:t>getVisitedPaths</w:t>
            </w:r>
            <w:proofErr w:type="spellEnd"/>
            <w:proofErr w:type="gramEnd"/>
            <w:r>
              <w:t>():List&lt;Edge&gt;</w:t>
            </w:r>
          </w:p>
        </w:tc>
        <w:tc>
          <w:tcPr>
            <w:tcW w:w="4770" w:type="dxa"/>
            <w:tcMar>
              <w:top w:w="100" w:type="dxa"/>
              <w:left w:w="100" w:type="dxa"/>
              <w:bottom w:w="100" w:type="dxa"/>
              <w:right w:w="100" w:type="dxa"/>
            </w:tcMar>
          </w:tcPr>
          <w:p w14:paraId="2E1BEB29" w14:textId="77777777" w:rsidR="00761F19" w:rsidRDefault="002B7053">
            <w:pPr>
              <w:pStyle w:val="normal0"/>
              <w:spacing w:line="240" w:lineRule="auto"/>
            </w:pPr>
            <w:r>
              <w:t>Returns a List&lt;Edge&gt; object of all the Node’s incident edges connecting to visited Nodes in the latest state of the graph.</w:t>
            </w:r>
          </w:p>
        </w:tc>
      </w:tr>
      <w:tr w:rsidR="00761F19" w14:paraId="53284861" w14:textId="77777777">
        <w:tc>
          <w:tcPr>
            <w:tcW w:w="4590" w:type="dxa"/>
            <w:tcMar>
              <w:top w:w="100" w:type="dxa"/>
              <w:left w:w="100" w:type="dxa"/>
              <w:bottom w:w="100" w:type="dxa"/>
              <w:right w:w="100" w:type="dxa"/>
            </w:tcMar>
          </w:tcPr>
          <w:p w14:paraId="6536E91C" w14:textId="77777777" w:rsidR="00761F19" w:rsidRDefault="002B7053">
            <w:pPr>
              <w:pStyle w:val="normal0"/>
              <w:spacing w:line="240" w:lineRule="auto"/>
            </w:pPr>
            <w:proofErr w:type="spellStart"/>
            <w:proofErr w:type="gramStart"/>
            <w:r>
              <w:t>getUnvisitedAdjacentNodes</w:t>
            </w:r>
            <w:proofErr w:type="spellEnd"/>
            <w:proofErr w:type="gramEnd"/>
            <w:r>
              <w:t>():List&lt;Node&gt;</w:t>
            </w:r>
          </w:p>
        </w:tc>
        <w:tc>
          <w:tcPr>
            <w:tcW w:w="4770" w:type="dxa"/>
            <w:tcMar>
              <w:top w:w="100" w:type="dxa"/>
              <w:left w:w="100" w:type="dxa"/>
              <w:bottom w:w="100" w:type="dxa"/>
              <w:right w:w="100" w:type="dxa"/>
            </w:tcMar>
          </w:tcPr>
          <w:p w14:paraId="0699BE5A" w14:textId="77777777" w:rsidR="00761F19" w:rsidRDefault="002B7053">
            <w:pPr>
              <w:pStyle w:val="normal0"/>
              <w:spacing w:line="240" w:lineRule="auto"/>
            </w:pPr>
            <w:r>
              <w:t>Returns a List&lt;Node&gt; object of all the Node’s adjacent Nodes whose visited properties are False in the latest state of the graph.</w:t>
            </w:r>
          </w:p>
        </w:tc>
      </w:tr>
      <w:tr w:rsidR="00DF1B21" w14:paraId="2D79ED4C" w14:textId="77777777">
        <w:trPr>
          <w:ins w:id="8" w:author="Matthias Stallmann" w:date="2013-06-27T12:53:00Z"/>
        </w:trPr>
        <w:tc>
          <w:tcPr>
            <w:tcW w:w="4590" w:type="dxa"/>
            <w:tcMar>
              <w:top w:w="100" w:type="dxa"/>
              <w:left w:w="100" w:type="dxa"/>
              <w:bottom w:w="100" w:type="dxa"/>
              <w:right w:w="100" w:type="dxa"/>
            </w:tcMar>
          </w:tcPr>
          <w:p w14:paraId="78CED5EE" w14:textId="13701033" w:rsidR="00DF1B21" w:rsidRDefault="00DF1B21" w:rsidP="00DF1B21">
            <w:pPr>
              <w:pStyle w:val="normal0"/>
              <w:spacing w:line="240" w:lineRule="auto"/>
              <w:rPr>
                <w:ins w:id="9" w:author="Matthias Stallmann" w:date="2013-06-27T12:53:00Z"/>
              </w:rPr>
            </w:pPr>
            <w:proofErr w:type="spellStart"/>
            <w:proofErr w:type="gramStart"/>
            <w:ins w:id="10" w:author="Matthias Stallmann" w:date="2013-06-27T12:53:00Z">
              <w:r>
                <w:t>getIncidentEdges</w:t>
              </w:r>
              <w:proofErr w:type="spellEnd"/>
              <w:proofErr w:type="gramEnd"/>
              <w:r>
                <w:t>():List&lt;Edge&gt;</w:t>
              </w:r>
            </w:ins>
          </w:p>
        </w:tc>
        <w:tc>
          <w:tcPr>
            <w:tcW w:w="4770" w:type="dxa"/>
            <w:tcMar>
              <w:top w:w="100" w:type="dxa"/>
              <w:left w:w="100" w:type="dxa"/>
              <w:bottom w:w="100" w:type="dxa"/>
              <w:right w:w="100" w:type="dxa"/>
            </w:tcMar>
          </w:tcPr>
          <w:p w14:paraId="31F20A17" w14:textId="769C4D01" w:rsidR="00DF1B21" w:rsidRDefault="00DF1B21" w:rsidP="00DF1B21">
            <w:pPr>
              <w:pStyle w:val="normal0"/>
              <w:spacing w:line="240" w:lineRule="auto"/>
              <w:rPr>
                <w:ins w:id="11" w:author="Matthias Stallmann" w:date="2013-06-27T12:53:00Z"/>
              </w:rPr>
            </w:pPr>
            <w:ins w:id="12" w:author="Matthias Stallmann" w:date="2013-06-27T12:53:00Z">
              <w:r>
                <w:t xml:space="preserve">Returns a List&lt;Edge&gt; object of all the </w:t>
              </w:r>
            </w:ins>
            <w:ins w:id="13" w:author="Matthias Stallmann" w:date="2013-06-27T12:54:00Z">
              <w:r>
                <w:t>edges</w:t>
              </w:r>
            </w:ins>
            <w:ins w:id="14" w:author="Matthias Stallmann" w:date="2013-06-27T12:53:00Z">
              <w:r>
                <w:t xml:space="preserve"> </w:t>
              </w:r>
            </w:ins>
            <w:ins w:id="15" w:author="Matthias Stallmann" w:date="2013-06-27T12:54:00Z">
              <w:r>
                <w:t>incident to this node.</w:t>
              </w:r>
            </w:ins>
            <w:ins w:id="16" w:author="Matthias Stallmann" w:date="2013-06-27T12:53:00Z">
              <w:r>
                <w:t xml:space="preserve"> </w:t>
              </w:r>
            </w:ins>
          </w:p>
        </w:tc>
      </w:tr>
      <w:tr w:rsidR="00DF1B21" w14:paraId="18147CBF" w14:textId="77777777">
        <w:trPr>
          <w:ins w:id="17" w:author="Matthias Stallmann" w:date="2013-06-27T12:54:00Z"/>
        </w:trPr>
        <w:tc>
          <w:tcPr>
            <w:tcW w:w="4590" w:type="dxa"/>
            <w:tcMar>
              <w:top w:w="100" w:type="dxa"/>
              <w:left w:w="100" w:type="dxa"/>
              <w:bottom w:w="100" w:type="dxa"/>
              <w:right w:w="100" w:type="dxa"/>
            </w:tcMar>
          </w:tcPr>
          <w:p w14:paraId="0EE3B1C5" w14:textId="5810FDFD" w:rsidR="00DF1B21" w:rsidRDefault="00DF1B21" w:rsidP="00DF1B21">
            <w:pPr>
              <w:pStyle w:val="normal0"/>
              <w:spacing w:line="240" w:lineRule="auto"/>
              <w:rPr>
                <w:ins w:id="18" w:author="Matthias Stallmann" w:date="2013-06-27T12:54:00Z"/>
              </w:rPr>
            </w:pPr>
            <w:proofErr w:type="spellStart"/>
            <w:proofErr w:type="gramStart"/>
            <w:ins w:id="19" w:author="Matthias Stallmann" w:date="2013-06-27T12:55:00Z">
              <w:r>
                <w:t>getIncomingEdges</w:t>
              </w:r>
              <w:proofErr w:type="spellEnd"/>
              <w:proofErr w:type="gramEnd"/>
              <w:r>
                <w:t>():List&lt;Edge&gt;</w:t>
              </w:r>
            </w:ins>
          </w:p>
        </w:tc>
        <w:tc>
          <w:tcPr>
            <w:tcW w:w="4770" w:type="dxa"/>
            <w:tcMar>
              <w:top w:w="100" w:type="dxa"/>
              <w:left w:w="100" w:type="dxa"/>
              <w:bottom w:w="100" w:type="dxa"/>
              <w:right w:w="100" w:type="dxa"/>
            </w:tcMar>
          </w:tcPr>
          <w:p w14:paraId="50278B36" w14:textId="31E81A07" w:rsidR="00DF1B21" w:rsidRDefault="00DF1B21" w:rsidP="00DF1B21">
            <w:pPr>
              <w:pStyle w:val="normal0"/>
              <w:spacing w:line="240" w:lineRule="auto"/>
              <w:rPr>
                <w:ins w:id="20" w:author="Matthias Stallmann" w:date="2013-06-27T12:54:00Z"/>
              </w:rPr>
            </w:pPr>
            <w:ins w:id="21" w:author="Matthias Stallmann" w:date="2013-06-27T12:55:00Z">
              <w:r>
                <w:t xml:space="preserve">Returns a List&lt;Edge&gt; object of all the edges </w:t>
              </w:r>
            </w:ins>
            <w:ins w:id="22" w:author="Matthias Stallmann" w:date="2013-06-27T12:56:00Z">
              <w:r>
                <w:t>directed in</w:t>
              </w:r>
            </w:ins>
            <w:ins w:id="23" w:author="Matthias Stallmann" w:date="2013-06-27T12:55:00Z">
              <w:r>
                <w:t>to this node if the graph is directed. If the graph is undirected all incident edges are returned.</w:t>
              </w:r>
            </w:ins>
          </w:p>
        </w:tc>
      </w:tr>
      <w:tr w:rsidR="00DF1B21" w14:paraId="214DCAEB" w14:textId="77777777">
        <w:trPr>
          <w:ins w:id="24" w:author="Matthias Stallmann" w:date="2013-06-27T12:54:00Z"/>
        </w:trPr>
        <w:tc>
          <w:tcPr>
            <w:tcW w:w="4590" w:type="dxa"/>
            <w:tcMar>
              <w:top w:w="100" w:type="dxa"/>
              <w:left w:w="100" w:type="dxa"/>
              <w:bottom w:w="100" w:type="dxa"/>
              <w:right w:w="100" w:type="dxa"/>
            </w:tcMar>
          </w:tcPr>
          <w:p w14:paraId="51ACB3E3" w14:textId="0E44F1E7" w:rsidR="00DF1B21" w:rsidRDefault="00DF1B21" w:rsidP="00DF1B21">
            <w:pPr>
              <w:pStyle w:val="normal0"/>
              <w:spacing w:line="240" w:lineRule="auto"/>
              <w:rPr>
                <w:ins w:id="25" w:author="Matthias Stallmann" w:date="2013-06-27T12:54:00Z"/>
              </w:rPr>
            </w:pPr>
            <w:proofErr w:type="spellStart"/>
            <w:proofErr w:type="gramStart"/>
            <w:ins w:id="26" w:author="Matthias Stallmann" w:date="2013-06-27T12:57:00Z">
              <w:r>
                <w:t>getOutgoingEdges</w:t>
              </w:r>
              <w:proofErr w:type="spellEnd"/>
              <w:proofErr w:type="gramEnd"/>
              <w:r>
                <w:t>():List&lt;Edge&gt;</w:t>
              </w:r>
            </w:ins>
          </w:p>
        </w:tc>
        <w:tc>
          <w:tcPr>
            <w:tcW w:w="4770" w:type="dxa"/>
            <w:tcMar>
              <w:top w:w="100" w:type="dxa"/>
              <w:left w:w="100" w:type="dxa"/>
              <w:bottom w:w="100" w:type="dxa"/>
              <w:right w:w="100" w:type="dxa"/>
            </w:tcMar>
          </w:tcPr>
          <w:p w14:paraId="697DFC88" w14:textId="09612769" w:rsidR="00DF1B21" w:rsidRDefault="00DF1B21" w:rsidP="00DF1B21">
            <w:pPr>
              <w:pStyle w:val="normal0"/>
              <w:spacing w:line="240" w:lineRule="auto"/>
              <w:rPr>
                <w:ins w:id="27" w:author="Matthias Stallmann" w:date="2013-06-27T12:54:00Z"/>
              </w:rPr>
            </w:pPr>
            <w:ins w:id="28" w:author="Matthias Stallmann" w:date="2013-06-27T12:57:00Z">
              <w:r>
                <w:t>Returns a List&lt;Edge&gt; object of all the edges directed out of this node if the graph is directed. If the graph is undirected all incident edges are returned.</w:t>
              </w:r>
            </w:ins>
          </w:p>
        </w:tc>
      </w:tr>
      <w:tr w:rsidR="00DF1B21" w14:paraId="37FCCBBC" w14:textId="77777777">
        <w:tc>
          <w:tcPr>
            <w:tcW w:w="4590" w:type="dxa"/>
            <w:tcMar>
              <w:top w:w="100" w:type="dxa"/>
              <w:left w:w="100" w:type="dxa"/>
              <w:bottom w:w="100" w:type="dxa"/>
              <w:right w:w="100" w:type="dxa"/>
            </w:tcMar>
          </w:tcPr>
          <w:p w14:paraId="4B6D883B" w14:textId="77777777" w:rsidR="00DF1B21" w:rsidRDefault="00DF1B21">
            <w:pPr>
              <w:pStyle w:val="normal0"/>
              <w:spacing w:line="240" w:lineRule="auto"/>
            </w:pPr>
            <w:proofErr w:type="gramStart"/>
            <w:r>
              <w:t>travel</w:t>
            </w:r>
            <w:proofErr w:type="gramEnd"/>
            <w:r>
              <w:t>(Edge e):Node</w:t>
            </w:r>
          </w:p>
        </w:tc>
        <w:tc>
          <w:tcPr>
            <w:tcW w:w="4770" w:type="dxa"/>
            <w:tcMar>
              <w:top w:w="100" w:type="dxa"/>
              <w:left w:w="100" w:type="dxa"/>
              <w:bottom w:w="100" w:type="dxa"/>
              <w:right w:w="100" w:type="dxa"/>
            </w:tcMar>
          </w:tcPr>
          <w:p w14:paraId="441014DA" w14:textId="77777777" w:rsidR="00DF1B21" w:rsidRDefault="00DF1B21">
            <w:pPr>
              <w:pStyle w:val="normal0"/>
              <w:spacing w:line="240" w:lineRule="auto"/>
            </w:pPr>
            <w:r>
              <w:t>Returns the other Node endpoint of the specified edge. Returns null if neither of the edge’s endpoints is this Node. If e is a loop, returns this Node.</w:t>
            </w:r>
          </w:p>
        </w:tc>
      </w:tr>
      <w:tr w:rsidR="00DF1B21" w14:paraId="00527828" w14:textId="77777777">
        <w:tc>
          <w:tcPr>
            <w:tcW w:w="4590" w:type="dxa"/>
            <w:tcMar>
              <w:top w:w="100" w:type="dxa"/>
              <w:left w:w="100" w:type="dxa"/>
              <w:bottom w:w="100" w:type="dxa"/>
              <w:right w:w="100" w:type="dxa"/>
            </w:tcMar>
          </w:tcPr>
          <w:p w14:paraId="7820AB48" w14:textId="77777777" w:rsidR="00DF1B21" w:rsidRDefault="00DF1B21">
            <w:pPr>
              <w:pStyle w:val="normal0"/>
              <w:spacing w:line="240" w:lineRule="auto"/>
            </w:pPr>
            <w:proofErr w:type="spellStart"/>
            <w:proofErr w:type="gramStart"/>
            <w:r>
              <w:lastRenderedPageBreak/>
              <w:t>getId</w:t>
            </w:r>
            <w:proofErr w:type="spellEnd"/>
            <w:proofErr w:type="gramEnd"/>
            <w:r>
              <w:t>():</w:t>
            </w:r>
            <w:proofErr w:type="spellStart"/>
            <w:r>
              <w:t>int</w:t>
            </w:r>
            <w:proofErr w:type="spellEnd"/>
          </w:p>
        </w:tc>
        <w:tc>
          <w:tcPr>
            <w:tcW w:w="4770" w:type="dxa"/>
            <w:tcMar>
              <w:top w:w="100" w:type="dxa"/>
              <w:left w:w="100" w:type="dxa"/>
              <w:bottom w:w="100" w:type="dxa"/>
              <w:right w:w="100" w:type="dxa"/>
            </w:tcMar>
          </w:tcPr>
          <w:p w14:paraId="1857EE02" w14:textId="77777777" w:rsidR="00DF1B21" w:rsidRDefault="00DF1B21">
            <w:pPr>
              <w:pStyle w:val="normal0"/>
              <w:spacing w:line="240" w:lineRule="auto"/>
            </w:pPr>
            <w:r>
              <w:t>Returns the numerical id of the node. This will not change during Algorithm execution unless explicitly set in the user code.</w:t>
            </w:r>
          </w:p>
        </w:tc>
      </w:tr>
      <w:tr w:rsidR="00DF1B21" w14:paraId="76BE5E59" w14:textId="77777777">
        <w:tc>
          <w:tcPr>
            <w:tcW w:w="4590" w:type="dxa"/>
            <w:tcMar>
              <w:top w:w="100" w:type="dxa"/>
              <w:left w:w="100" w:type="dxa"/>
              <w:bottom w:w="100" w:type="dxa"/>
              <w:right w:w="100" w:type="dxa"/>
            </w:tcMar>
          </w:tcPr>
          <w:p w14:paraId="76D83732" w14:textId="77777777" w:rsidR="00DF1B21" w:rsidRDefault="00DF1B21">
            <w:pPr>
              <w:pStyle w:val="normal0"/>
              <w:spacing w:line="240" w:lineRule="auto"/>
            </w:pPr>
            <w:proofErr w:type="spellStart"/>
            <w:proofErr w:type="gramStart"/>
            <w:r>
              <w:t>getColor</w:t>
            </w:r>
            <w:proofErr w:type="spellEnd"/>
            <w:proofErr w:type="gramEnd"/>
            <w:r>
              <w:t>():String</w:t>
            </w:r>
          </w:p>
        </w:tc>
        <w:tc>
          <w:tcPr>
            <w:tcW w:w="4770" w:type="dxa"/>
            <w:tcMar>
              <w:top w:w="100" w:type="dxa"/>
              <w:left w:w="100" w:type="dxa"/>
              <w:bottom w:w="100" w:type="dxa"/>
              <w:right w:w="100" w:type="dxa"/>
            </w:tcMar>
          </w:tcPr>
          <w:p w14:paraId="5FCA80DC" w14:textId="77777777" w:rsidR="00DF1B21" w:rsidRDefault="00DF1B21">
            <w:pPr>
              <w:pStyle w:val="normal0"/>
              <w:spacing w:line="240" w:lineRule="auto"/>
            </w:pPr>
            <w:r>
              <w:t>Gets the default color of the Node in the format ‘#RRGGBB’</w:t>
            </w:r>
          </w:p>
        </w:tc>
      </w:tr>
      <w:tr w:rsidR="00DF1B21" w14:paraId="30FF4A64" w14:textId="77777777">
        <w:tc>
          <w:tcPr>
            <w:tcW w:w="4590" w:type="dxa"/>
            <w:tcMar>
              <w:top w:w="100" w:type="dxa"/>
              <w:left w:w="100" w:type="dxa"/>
              <w:bottom w:w="100" w:type="dxa"/>
              <w:right w:w="100" w:type="dxa"/>
            </w:tcMar>
          </w:tcPr>
          <w:p w14:paraId="003661CA" w14:textId="77777777" w:rsidR="00DF1B21" w:rsidRDefault="00DF1B21">
            <w:pPr>
              <w:pStyle w:val="normal0"/>
              <w:spacing w:line="240" w:lineRule="auto"/>
            </w:pPr>
            <w:proofErr w:type="spellStart"/>
            <w:proofErr w:type="gramStart"/>
            <w:r>
              <w:t>setColor</w:t>
            </w:r>
            <w:proofErr w:type="spellEnd"/>
            <w:proofErr w:type="gramEnd"/>
            <w:r>
              <w:t>(String color)</w:t>
            </w:r>
          </w:p>
        </w:tc>
        <w:tc>
          <w:tcPr>
            <w:tcW w:w="4770" w:type="dxa"/>
            <w:tcMar>
              <w:top w:w="100" w:type="dxa"/>
              <w:left w:w="100" w:type="dxa"/>
              <w:bottom w:w="100" w:type="dxa"/>
              <w:right w:w="100" w:type="dxa"/>
            </w:tcMar>
          </w:tcPr>
          <w:p w14:paraId="415233C3" w14:textId="5C93919F" w:rsidR="00DF1B21" w:rsidRDefault="00DF1B21">
            <w:pPr>
              <w:pStyle w:val="normal0"/>
              <w:spacing w:line="240" w:lineRule="auto"/>
            </w:pPr>
            <w:r>
              <w:t>Sets the default color of the Node. This color will correspond to the colored ring around a node and will be the default color when the node is not selected.</w:t>
            </w:r>
          </w:p>
          <w:p w14:paraId="09988E38" w14:textId="77777777" w:rsidR="00DF1B21" w:rsidRDefault="00DF1B21">
            <w:pPr>
              <w:pStyle w:val="normal0"/>
              <w:spacing w:line="240" w:lineRule="auto"/>
            </w:pPr>
          </w:p>
          <w:p w14:paraId="3C94BC0E" w14:textId="77777777" w:rsidR="00DF1B21" w:rsidRDefault="00DF1B21">
            <w:pPr>
              <w:pStyle w:val="normal0"/>
              <w:spacing w:line="240" w:lineRule="auto"/>
            </w:pPr>
            <w:r>
              <w:t>A valid color input should be of the form ‘#RRGGBB’</w:t>
            </w:r>
          </w:p>
        </w:tc>
      </w:tr>
      <w:tr w:rsidR="00DF1B21" w14:paraId="26458D41" w14:textId="77777777">
        <w:tc>
          <w:tcPr>
            <w:tcW w:w="4590" w:type="dxa"/>
            <w:tcMar>
              <w:top w:w="100" w:type="dxa"/>
              <w:left w:w="100" w:type="dxa"/>
              <w:bottom w:w="100" w:type="dxa"/>
              <w:right w:w="100" w:type="dxa"/>
            </w:tcMar>
          </w:tcPr>
          <w:p w14:paraId="4CD5A7FB" w14:textId="77777777" w:rsidR="00DF1B21" w:rsidRDefault="00DF1B21">
            <w:pPr>
              <w:pStyle w:val="normal0"/>
              <w:spacing w:line="240" w:lineRule="auto"/>
            </w:pPr>
            <w:proofErr w:type="spellStart"/>
            <w:proofErr w:type="gramStart"/>
            <w:r>
              <w:t>getLabel</w:t>
            </w:r>
            <w:proofErr w:type="spellEnd"/>
            <w:proofErr w:type="gramEnd"/>
            <w:r>
              <w:t>():String</w:t>
            </w:r>
          </w:p>
        </w:tc>
        <w:tc>
          <w:tcPr>
            <w:tcW w:w="4770" w:type="dxa"/>
            <w:tcMar>
              <w:top w:w="100" w:type="dxa"/>
              <w:left w:w="100" w:type="dxa"/>
              <w:bottom w:w="100" w:type="dxa"/>
              <w:right w:w="100" w:type="dxa"/>
            </w:tcMar>
          </w:tcPr>
          <w:p w14:paraId="3B9A373A" w14:textId="77777777" w:rsidR="00DF1B21" w:rsidRDefault="00DF1B21">
            <w:pPr>
              <w:pStyle w:val="normal0"/>
              <w:spacing w:line="240" w:lineRule="auto"/>
            </w:pPr>
            <w:r>
              <w:t>Returns the String label associated with the Node</w:t>
            </w:r>
          </w:p>
        </w:tc>
      </w:tr>
      <w:tr w:rsidR="00DF1B21" w14:paraId="74689505" w14:textId="77777777">
        <w:tc>
          <w:tcPr>
            <w:tcW w:w="4590" w:type="dxa"/>
            <w:tcMar>
              <w:top w:w="100" w:type="dxa"/>
              <w:left w:w="100" w:type="dxa"/>
              <w:bottom w:w="100" w:type="dxa"/>
              <w:right w:w="100" w:type="dxa"/>
            </w:tcMar>
          </w:tcPr>
          <w:p w14:paraId="5548C0A4" w14:textId="77777777" w:rsidR="00DF1B21" w:rsidRDefault="00DF1B21">
            <w:pPr>
              <w:pStyle w:val="normal0"/>
              <w:spacing w:line="240" w:lineRule="auto"/>
            </w:pPr>
            <w:proofErr w:type="spellStart"/>
            <w:proofErr w:type="gramStart"/>
            <w:r>
              <w:t>setLabel</w:t>
            </w:r>
            <w:proofErr w:type="spellEnd"/>
            <w:proofErr w:type="gramEnd"/>
            <w:r>
              <w:t>(String label)</w:t>
            </w:r>
          </w:p>
        </w:tc>
        <w:tc>
          <w:tcPr>
            <w:tcW w:w="4770" w:type="dxa"/>
            <w:tcMar>
              <w:top w:w="100" w:type="dxa"/>
              <w:left w:w="100" w:type="dxa"/>
              <w:bottom w:w="100" w:type="dxa"/>
              <w:right w:w="100" w:type="dxa"/>
            </w:tcMar>
          </w:tcPr>
          <w:p w14:paraId="63133F19" w14:textId="77777777" w:rsidR="00DF1B21" w:rsidRDefault="00DF1B21">
            <w:pPr>
              <w:pStyle w:val="normal0"/>
              <w:spacing w:line="240" w:lineRule="auto"/>
            </w:pPr>
            <w:r>
              <w:t>Sets the label associated with the Node</w:t>
            </w:r>
          </w:p>
        </w:tc>
      </w:tr>
      <w:tr w:rsidR="00DF1B21" w14:paraId="416BDB15" w14:textId="77777777">
        <w:tc>
          <w:tcPr>
            <w:tcW w:w="4590" w:type="dxa"/>
            <w:tcMar>
              <w:top w:w="100" w:type="dxa"/>
              <w:left w:w="100" w:type="dxa"/>
              <w:bottom w:w="100" w:type="dxa"/>
              <w:right w:w="100" w:type="dxa"/>
            </w:tcMar>
          </w:tcPr>
          <w:p w14:paraId="6B29D314" w14:textId="77777777" w:rsidR="00DF1B21" w:rsidRDefault="00DF1B21">
            <w:pPr>
              <w:pStyle w:val="normal0"/>
              <w:spacing w:line="240" w:lineRule="auto"/>
            </w:pPr>
            <w:proofErr w:type="spellStart"/>
            <w:proofErr w:type="gramStart"/>
            <w:r>
              <w:t>getPosition</w:t>
            </w:r>
            <w:proofErr w:type="spellEnd"/>
            <w:proofErr w:type="gramEnd"/>
            <w:r>
              <w:t>():Point</w:t>
            </w:r>
          </w:p>
        </w:tc>
        <w:tc>
          <w:tcPr>
            <w:tcW w:w="4770" w:type="dxa"/>
            <w:tcMar>
              <w:top w:w="100" w:type="dxa"/>
              <w:left w:w="100" w:type="dxa"/>
              <w:bottom w:w="100" w:type="dxa"/>
              <w:right w:w="100" w:type="dxa"/>
            </w:tcMar>
          </w:tcPr>
          <w:p w14:paraId="3E93A69E" w14:textId="564F15BF" w:rsidR="00DF1B21" w:rsidRDefault="00DF1B21">
            <w:pPr>
              <w:pStyle w:val="normal0"/>
              <w:spacing w:line="240" w:lineRule="auto"/>
            </w:pPr>
            <w:r>
              <w:t>Gets the position of the node on the coordinate plane.</w:t>
            </w:r>
            <w:ins w:id="29" w:author="Matthias Stallmann" w:date="2013-07-17T10:01:00Z">
              <w:r w:rsidR="00BD19BA">
                <w:t xml:space="preserve"> Currently requires the algorithm to import </w:t>
              </w:r>
              <w:proofErr w:type="spellStart"/>
              <w:r w:rsidR="00BD19BA">
                <w:t>java.awt.Point</w:t>
              </w:r>
            </w:ins>
            <w:proofErr w:type="spellEnd"/>
          </w:p>
        </w:tc>
      </w:tr>
      <w:tr w:rsidR="00BD19BA" w14:paraId="55DD4CE0" w14:textId="77777777">
        <w:trPr>
          <w:ins w:id="30" w:author="Matthias Stallmann" w:date="2013-07-17T10:02:00Z"/>
        </w:trPr>
        <w:tc>
          <w:tcPr>
            <w:tcW w:w="4590" w:type="dxa"/>
            <w:tcMar>
              <w:top w:w="100" w:type="dxa"/>
              <w:left w:w="100" w:type="dxa"/>
              <w:bottom w:w="100" w:type="dxa"/>
              <w:right w:w="100" w:type="dxa"/>
            </w:tcMar>
          </w:tcPr>
          <w:p w14:paraId="302FF8A6" w14:textId="1E391A29" w:rsidR="00BD19BA" w:rsidRDefault="00BD19BA">
            <w:pPr>
              <w:pStyle w:val="normal0"/>
              <w:spacing w:line="240" w:lineRule="auto"/>
              <w:rPr>
                <w:ins w:id="31" w:author="Matthias Stallmann" w:date="2013-07-17T10:02:00Z"/>
              </w:rPr>
            </w:pPr>
            <w:proofErr w:type="spellStart"/>
            <w:proofErr w:type="gramStart"/>
            <w:ins w:id="32" w:author="Matthias Stallmann" w:date="2013-07-17T10:02:00Z">
              <w:r>
                <w:t>getX</w:t>
              </w:r>
              <w:proofErr w:type="spellEnd"/>
              <w:proofErr w:type="gramEnd"/>
              <w:r>
                <w:t>():</w:t>
              </w:r>
              <w:proofErr w:type="spellStart"/>
              <w:r>
                <w:t>int</w:t>
              </w:r>
              <w:proofErr w:type="spellEnd"/>
            </w:ins>
          </w:p>
        </w:tc>
        <w:tc>
          <w:tcPr>
            <w:tcW w:w="4770" w:type="dxa"/>
            <w:tcMar>
              <w:top w:w="100" w:type="dxa"/>
              <w:left w:w="100" w:type="dxa"/>
              <w:bottom w:w="100" w:type="dxa"/>
              <w:right w:w="100" w:type="dxa"/>
            </w:tcMar>
          </w:tcPr>
          <w:p w14:paraId="3B62BC44" w14:textId="0FAD5C95" w:rsidR="00BD19BA" w:rsidRDefault="00BD19BA">
            <w:pPr>
              <w:pStyle w:val="normal0"/>
              <w:spacing w:line="240" w:lineRule="auto"/>
              <w:rPr>
                <w:ins w:id="33" w:author="Matthias Stallmann" w:date="2013-07-17T10:02:00Z"/>
              </w:rPr>
            </w:pPr>
            <w:ins w:id="34" w:author="Matthias Stallmann" w:date="2013-07-17T10:03:00Z">
              <w:r>
                <w:t>Returns the x-coordinate of the node.</w:t>
              </w:r>
            </w:ins>
          </w:p>
        </w:tc>
      </w:tr>
      <w:tr w:rsidR="00BD19BA" w14:paraId="080B1539" w14:textId="77777777">
        <w:trPr>
          <w:ins w:id="35" w:author="Matthias Stallmann" w:date="2013-07-17T10:03:00Z"/>
        </w:trPr>
        <w:tc>
          <w:tcPr>
            <w:tcW w:w="4590" w:type="dxa"/>
            <w:tcMar>
              <w:top w:w="100" w:type="dxa"/>
              <w:left w:w="100" w:type="dxa"/>
              <w:bottom w:w="100" w:type="dxa"/>
              <w:right w:w="100" w:type="dxa"/>
            </w:tcMar>
          </w:tcPr>
          <w:p w14:paraId="686708BA" w14:textId="3255F52E" w:rsidR="00BD19BA" w:rsidRDefault="00BD19BA">
            <w:pPr>
              <w:pStyle w:val="normal0"/>
              <w:spacing w:line="240" w:lineRule="auto"/>
              <w:rPr>
                <w:ins w:id="36" w:author="Matthias Stallmann" w:date="2013-07-17T10:03:00Z"/>
              </w:rPr>
            </w:pPr>
            <w:proofErr w:type="spellStart"/>
            <w:proofErr w:type="gramStart"/>
            <w:ins w:id="37" w:author="Matthias Stallmann" w:date="2013-07-17T10:03:00Z">
              <w:r>
                <w:t>getY</w:t>
              </w:r>
              <w:proofErr w:type="spellEnd"/>
              <w:proofErr w:type="gramEnd"/>
              <w:r>
                <w:t>():</w:t>
              </w:r>
              <w:proofErr w:type="spellStart"/>
              <w:r>
                <w:t>int</w:t>
              </w:r>
              <w:proofErr w:type="spellEnd"/>
            </w:ins>
          </w:p>
        </w:tc>
        <w:tc>
          <w:tcPr>
            <w:tcW w:w="4770" w:type="dxa"/>
            <w:tcMar>
              <w:top w:w="100" w:type="dxa"/>
              <w:left w:w="100" w:type="dxa"/>
              <w:bottom w:w="100" w:type="dxa"/>
              <w:right w:w="100" w:type="dxa"/>
            </w:tcMar>
          </w:tcPr>
          <w:p w14:paraId="53C6ADEC" w14:textId="2408EB1B" w:rsidR="00BD19BA" w:rsidRDefault="00BD19BA">
            <w:pPr>
              <w:pStyle w:val="normal0"/>
              <w:spacing w:line="240" w:lineRule="auto"/>
              <w:rPr>
                <w:ins w:id="38" w:author="Matthias Stallmann" w:date="2013-07-17T10:03:00Z"/>
              </w:rPr>
            </w:pPr>
            <w:ins w:id="39" w:author="Matthias Stallmann" w:date="2013-07-17T10:03:00Z">
              <w:r>
                <w:t>Returns the y-coordinate of the node.</w:t>
              </w:r>
            </w:ins>
          </w:p>
        </w:tc>
      </w:tr>
      <w:tr w:rsidR="00BD19BA" w14:paraId="1A678D42" w14:textId="77777777">
        <w:tc>
          <w:tcPr>
            <w:tcW w:w="4590" w:type="dxa"/>
            <w:tcMar>
              <w:top w:w="100" w:type="dxa"/>
              <w:left w:w="100" w:type="dxa"/>
              <w:bottom w:w="100" w:type="dxa"/>
              <w:right w:w="100" w:type="dxa"/>
            </w:tcMar>
          </w:tcPr>
          <w:p w14:paraId="61C08CBE" w14:textId="77777777" w:rsidR="00BD19BA" w:rsidRDefault="00BD19BA">
            <w:pPr>
              <w:pStyle w:val="normal0"/>
              <w:spacing w:line="240" w:lineRule="auto"/>
            </w:pPr>
            <w:proofErr w:type="spellStart"/>
            <w:proofErr w:type="gramStart"/>
            <w:r>
              <w:t>setPosition</w:t>
            </w:r>
            <w:proofErr w:type="spellEnd"/>
            <w:proofErr w:type="gramEnd"/>
            <w:r>
              <w:t>(Point p)</w:t>
            </w:r>
          </w:p>
        </w:tc>
        <w:tc>
          <w:tcPr>
            <w:tcW w:w="4770" w:type="dxa"/>
            <w:tcMar>
              <w:top w:w="100" w:type="dxa"/>
              <w:left w:w="100" w:type="dxa"/>
              <w:bottom w:w="100" w:type="dxa"/>
              <w:right w:w="100" w:type="dxa"/>
            </w:tcMar>
          </w:tcPr>
          <w:p w14:paraId="32E4463E" w14:textId="77777777" w:rsidR="00BD19BA" w:rsidDel="00014E74" w:rsidRDefault="00BD19BA">
            <w:pPr>
              <w:pStyle w:val="normal0"/>
              <w:spacing w:line="240" w:lineRule="auto"/>
              <w:rPr>
                <w:del w:id="40" w:author="Matthias Stallmann" w:date="2013-06-28T15:10:00Z"/>
              </w:rPr>
            </w:pPr>
            <w:r>
              <w:t xml:space="preserve">Sets the position of the Node on the coordinate plane. </w:t>
            </w:r>
          </w:p>
          <w:p w14:paraId="7A677D9B" w14:textId="42E57A87" w:rsidR="00BD19BA" w:rsidDel="00014E74" w:rsidRDefault="00BD19BA">
            <w:pPr>
              <w:pStyle w:val="normal0"/>
              <w:spacing w:line="240" w:lineRule="auto"/>
              <w:rPr>
                <w:del w:id="41" w:author="Matthias Stallmann" w:date="2013-06-28T15:10:00Z"/>
              </w:rPr>
            </w:pPr>
          </w:p>
          <w:p w14:paraId="6F4A8F47" w14:textId="4108C5B1" w:rsidR="00BD19BA" w:rsidRDefault="00BD19BA">
            <w:pPr>
              <w:pStyle w:val="normal0"/>
              <w:spacing w:line="240" w:lineRule="auto"/>
            </w:pPr>
            <w:del w:id="42" w:author="Matthias Stallmann" w:date="2013-06-28T15:10:00Z">
              <w:r w:rsidDel="00014E74">
                <w:delText>Node: This position is not associated with a State, thus changing it changes the position of the Node in all states of the animation.</w:delText>
              </w:r>
            </w:del>
          </w:p>
        </w:tc>
      </w:tr>
      <w:tr w:rsidR="00BD19BA" w14:paraId="052AE0C4" w14:textId="77777777">
        <w:tc>
          <w:tcPr>
            <w:tcW w:w="4590" w:type="dxa"/>
            <w:tcMar>
              <w:top w:w="100" w:type="dxa"/>
              <w:left w:w="100" w:type="dxa"/>
              <w:bottom w:w="100" w:type="dxa"/>
              <w:right w:w="100" w:type="dxa"/>
            </w:tcMar>
          </w:tcPr>
          <w:p w14:paraId="11A2D733" w14:textId="77777777" w:rsidR="00BD19BA" w:rsidRDefault="00BD19BA">
            <w:pPr>
              <w:pStyle w:val="normal0"/>
              <w:spacing w:line="240" w:lineRule="auto"/>
            </w:pPr>
            <w:proofErr w:type="spellStart"/>
            <w:proofErr w:type="gramStart"/>
            <w:r>
              <w:t>setPosition</w:t>
            </w:r>
            <w:proofErr w:type="spellEnd"/>
            <w:proofErr w:type="gramEnd"/>
            <w:r>
              <w:t>(</w:t>
            </w:r>
            <w:proofErr w:type="spellStart"/>
            <w:r>
              <w:t>int</w:t>
            </w:r>
            <w:proofErr w:type="spellEnd"/>
            <w:r>
              <w:t xml:space="preserve"> x, </w:t>
            </w:r>
            <w:proofErr w:type="spellStart"/>
            <w:r>
              <w:t>int</w:t>
            </w:r>
            <w:proofErr w:type="spellEnd"/>
            <w:r>
              <w:t xml:space="preserve"> y)</w:t>
            </w:r>
          </w:p>
        </w:tc>
        <w:tc>
          <w:tcPr>
            <w:tcW w:w="4770" w:type="dxa"/>
            <w:tcMar>
              <w:top w:w="100" w:type="dxa"/>
              <w:left w:w="100" w:type="dxa"/>
              <w:bottom w:w="100" w:type="dxa"/>
              <w:right w:w="100" w:type="dxa"/>
            </w:tcMar>
          </w:tcPr>
          <w:p w14:paraId="2F26782D" w14:textId="77777777" w:rsidR="00BD19BA" w:rsidDel="00014E74" w:rsidRDefault="00BD19BA">
            <w:pPr>
              <w:pStyle w:val="normal0"/>
              <w:spacing w:line="240" w:lineRule="auto"/>
              <w:rPr>
                <w:del w:id="43" w:author="Matthias Stallmann" w:date="2013-06-28T15:10:00Z"/>
              </w:rPr>
            </w:pPr>
            <w:r>
              <w:t xml:space="preserve">Sets the position of the Node on the coordinate plane. </w:t>
            </w:r>
          </w:p>
          <w:p w14:paraId="71DD161C" w14:textId="0894F291" w:rsidR="00BD19BA" w:rsidDel="00014E74" w:rsidRDefault="00BD19BA">
            <w:pPr>
              <w:pStyle w:val="normal0"/>
              <w:spacing w:line="240" w:lineRule="auto"/>
              <w:rPr>
                <w:del w:id="44" w:author="Matthias Stallmann" w:date="2013-06-28T15:10:00Z"/>
              </w:rPr>
            </w:pPr>
          </w:p>
          <w:p w14:paraId="49A6201D" w14:textId="55E35210" w:rsidR="00BD19BA" w:rsidRDefault="00BD19BA">
            <w:pPr>
              <w:pStyle w:val="normal0"/>
              <w:spacing w:line="240" w:lineRule="auto"/>
            </w:pPr>
            <w:del w:id="45" w:author="Matthias Stallmann" w:date="2013-06-28T15:10:00Z">
              <w:r w:rsidDel="00014E74">
                <w:delText>Node: This position is not associated with a State, thus changing it changes the position of the Node in all states of the animation.</w:delText>
              </w:r>
            </w:del>
          </w:p>
        </w:tc>
      </w:tr>
      <w:tr w:rsidR="00BD19BA" w14:paraId="42BA7E68" w14:textId="77777777">
        <w:tc>
          <w:tcPr>
            <w:tcW w:w="4590" w:type="dxa"/>
            <w:tcMar>
              <w:top w:w="100" w:type="dxa"/>
              <w:left w:w="100" w:type="dxa"/>
              <w:bottom w:w="100" w:type="dxa"/>
              <w:right w:w="100" w:type="dxa"/>
            </w:tcMar>
          </w:tcPr>
          <w:p w14:paraId="58FD65B7" w14:textId="77777777" w:rsidR="00BD19BA" w:rsidRDefault="00BD19BA">
            <w:pPr>
              <w:pStyle w:val="normal0"/>
              <w:spacing w:line="240" w:lineRule="auto"/>
            </w:pPr>
            <w:proofErr w:type="gramStart"/>
            <w:r>
              <w:t>equals</w:t>
            </w:r>
            <w:proofErr w:type="gramEnd"/>
            <w:r>
              <w:t>(Node n):</w:t>
            </w:r>
            <w:proofErr w:type="spellStart"/>
            <w:r>
              <w:t>boolean</w:t>
            </w:r>
            <w:proofErr w:type="spellEnd"/>
          </w:p>
        </w:tc>
        <w:tc>
          <w:tcPr>
            <w:tcW w:w="4770" w:type="dxa"/>
            <w:tcMar>
              <w:top w:w="100" w:type="dxa"/>
              <w:left w:w="100" w:type="dxa"/>
              <w:bottom w:w="100" w:type="dxa"/>
              <w:right w:w="100" w:type="dxa"/>
            </w:tcMar>
          </w:tcPr>
          <w:p w14:paraId="0C340542" w14:textId="77777777" w:rsidR="00BD19BA" w:rsidRDefault="00BD19BA">
            <w:pPr>
              <w:pStyle w:val="normal0"/>
              <w:spacing w:line="240" w:lineRule="auto"/>
            </w:pPr>
            <w:r>
              <w:t>Returns true if the given Node points to the same Node as the current Node and false otherwise.</w:t>
            </w:r>
          </w:p>
        </w:tc>
      </w:tr>
      <w:tr w:rsidR="00BD19BA" w14:paraId="135FB148" w14:textId="77777777">
        <w:tc>
          <w:tcPr>
            <w:tcW w:w="4590" w:type="dxa"/>
            <w:tcMar>
              <w:top w:w="100" w:type="dxa"/>
              <w:left w:w="100" w:type="dxa"/>
              <w:bottom w:w="100" w:type="dxa"/>
              <w:right w:w="100" w:type="dxa"/>
            </w:tcMar>
          </w:tcPr>
          <w:p w14:paraId="079035EC" w14:textId="77777777" w:rsidR="00BD19BA" w:rsidRDefault="00BD19BA">
            <w:pPr>
              <w:pStyle w:val="normal0"/>
              <w:spacing w:line="240" w:lineRule="auto"/>
            </w:pPr>
            <w:proofErr w:type="spellStart"/>
            <w:proofErr w:type="gramStart"/>
            <w:r>
              <w:t>setStringAttribute</w:t>
            </w:r>
            <w:proofErr w:type="spellEnd"/>
            <w:proofErr w:type="gramEnd"/>
            <w:r>
              <w:t>(</w:t>
            </w:r>
            <w:proofErr w:type="spellStart"/>
            <w:r>
              <w:t>String:key</w:t>
            </w:r>
            <w:proofErr w:type="spellEnd"/>
            <w:r>
              <w:t>, value)</w:t>
            </w:r>
          </w:p>
        </w:tc>
        <w:tc>
          <w:tcPr>
            <w:tcW w:w="4770" w:type="dxa"/>
            <w:tcMar>
              <w:top w:w="100" w:type="dxa"/>
              <w:left w:w="100" w:type="dxa"/>
              <w:bottom w:w="100" w:type="dxa"/>
              <w:right w:w="100" w:type="dxa"/>
            </w:tcMar>
          </w:tcPr>
          <w:p w14:paraId="427165EB" w14:textId="77777777" w:rsidR="00BD19BA" w:rsidRDefault="00BD19BA">
            <w:pPr>
              <w:pStyle w:val="normal0"/>
              <w:spacing w:line="240" w:lineRule="auto"/>
            </w:pPr>
            <w:r>
              <w:t>Stores a String in the node under the specified key. This will overwrite any String, Integer, or Double attribute already set with the same key.</w:t>
            </w:r>
          </w:p>
        </w:tc>
      </w:tr>
      <w:tr w:rsidR="00BD19BA" w14:paraId="37E968D5" w14:textId="77777777">
        <w:tc>
          <w:tcPr>
            <w:tcW w:w="4590" w:type="dxa"/>
            <w:tcMar>
              <w:top w:w="100" w:type="dxa"/>
              <w:left w:w="100" w:type="dxa"/>
              <w:bottom w:w="100" w:type="dxa"/>
              <w:right w:w="100" w:type="dxa"/>
            </w:tcMar>
          </w:tcPr>
          <w:p w14:paraId="5920C084" w14:textId="77777777" w:rsidR="00BD19BA" w:rsidRDefault="00BD19BA">
            <w:pPr>
              <w:pStyle w:val="normal0"/>
              <w:spacing w:line="240" w:lineRule="auto"/>
            </w:pPr>
            <w:proofErr w:type="spellStart"/>
            <w:proofErr w:type="gramStart"/>
            <w:r>
              <w:t>getStringAttribute</w:t>
            </w:r>
            <w:proofErr w:type="spellEnd"/>
            <w:proofErr w:type="gramEnd"/>
            <w:r>
              <w:t>(String key):String</w:t>
            </w:r>
          </w:p>
        </w:tc>
        <w:tc>
          <w:tcPr>
            <w:tcW w:w="4770" w:type="dxa"/>
            <w:tcMar>
              <w:top w:w="100" w:type="dxa"/>
              <w:left w:w="100" w:type="dxa"/>
              <w:bottom w:w="100" w:type="dxa"/>
              <w:right w:w="100" w:type="dxa"/>
            </w:tcMar>
          </w:tcPr>
          <w:p w14:paraId="58866BFB" w14:textId="77777777" w:rsidR="00BD19BA" w:rsidRDefault="00BD19BA">
            <w:pPr>
              <w:pStyle w:val="normal0"/>
              <w:spacing w:line="240" w:lineRule="auto"/>
            </w:pPr>
            <w:r>
              <w:t xml:space="preserve">Gets the String value associated with the specified </w:t>
            </w:r>
            <w:proofErr w:type="gramStart"/>
            <w:r>
              <w:t>key.</w:t>
            </w:r>
            <w:proofErr w:type="gramEnd"/>
            <w:r>
              <w:t xml:space="preserve"> Returns null if the key doesn’t exist or it exists but its value is not a String.</w:t>
            </w:r>
          </w:p>
        </w:tc>
      </w:tr>
      <w:tr w:rsidR="00BD19BA" w14:paraId="23B53C9D" w14:textId="77777777">
        <w:tc>
          <w:tcPr>
            <w:tcW w:w="4590" w:type="dxa"/>
            <w:tcMar>
              <w:top w:w="100" w:type="dxa"/>
              <w:left w:w="100" w:type="dxa"/>
              <w:bottom w:w="100" w:type="dxa"/>
              <w:right w:w="100" w:type="dxa"/>
            </w:tcMar>
          </w:tcPr>
          <w:p w14:paraId="10677565" w14:textId="77777777" w:rsidR="00BD19BA" w:rsidRDefault="00BD19BA">
            <w:pPr>
              <w:pStyle w:val="normal0"/>
              <w:spacing w:line="240" w:lineRule="auto"/>
            </w:pPr>
            <w:proofErr w:type="spellStart"/>
            <w:proofErr w:type="gramStart"/>
            <w:r>
              <w:t>setIntegerAttribute</w:t>
            </w:r>
            <w:proofErr w:type="spellEnd"/>
            <w:proofErr w:type="gramEnd"/>
            <w:r>
              <w:t>(</w:t>
            </w:r>
            <w:proofErr w:type="spellStart"/>
            <w:r>
              <w:t>String:key</w:t>
            </w:r>
            <w:proofErr w:type="spellEnd"/>
            <w:r>
              <w:t>, Integer value)</w:t>
            </w:r>
          </w:p>
        </w:tc>
        <w:tc>
          <w:tcPr>
            <w:tcW w:w="4770" w:type="dxa"/>
            <w:tcMar>
              <w:top w:w="100" w:type="dxa"/>
              <w:left w:w="100" w:type="dxa"/>
              <w:bottom w:w="100" w:type="dxa"/>
              <w:right w:w="100" w:type="dxa"/>
            </w:tcMar>
          </w:tcPr>
          <w:p w14:paraId="6C0F5824" w14:textId="77777777" w:rsidR="00BD19BA" w:rsidRDefault="00BD19BA">
            <w:pPr>
              <w:pStyle w:val="normal0"/>
              <w:spacing w:line="240" w:lineRule="auto"/>
            </w:pPr>
            <w:r>
              <w:t>Stores an Integer in the node under the specified key. This will overwrite any String, Integer, or Double attribute already set with the same key.</w:t>
            </w:r>
          </w:p>
        </w:tc>
      </w:tr>
      <w:tr w:rsidR="00BD19BA" w14:paraId="4C3E1FA4" w14:textId="77777777">
        <w:tc>
          <w:tcPr>
            <w:tcW w:w="4590" w:type="dxa"/>
            <w:tcMar>
              <w:top w:w="100" w:type="dxa"/>
              <w:left w:w="100" w:type="dxa"/>
              <w:bottom w:w="100" w:type="dxa"/>
              <w:right w:w="100" w:type="dxa"/>
            </w:tcMar>
          </w:tcPr>
          <w:p w14:paraId="7AE31D49" w14:textId="77777777" w:rsidR="00BD19BA" w:rsidRDefault="00BD19BA">
            <w:pPr>
              <w:pStyle w:val="normal0"/>
              <w:spacing w:line="240" w:lineRule="auto"/>
            </w:pPr>
            <w:proofErr w:type="spellStart"/>
            <w:proofErr w:type="gramStart"/>
            <w:r>
              <w:lastRenderedPageBreak/>
              <w:t>getIntegerAttribute</w:t>
            </w:r>
            <w:proofErr w:type="spellEnd"/>
            <w:proofErr w:type="gramEnd"/>
            <w:r>
              <w:t>(String key):Integer</w:t>
            </w:r>
          </w:p>
        </w:tc>
        <w:tc>
          <w:tcPr>
            <w:tcW w:w="4770" w:type="dxa"/>
            <w:tcMar>
              <w:top w:w="100" w:type="dxa"/>
              <w:left w:w="100" w:type="dxa"/>
              <w:bottom w:w="100" w:type="dxa"/>
              <w:right w:w="100" w:type="dxa"/>
            </w:tcMar>
          </w:tcPr>
          <w:p w14:paraId="75E779F2" w14:textId="77777777" w:rsidR="00BD19BA" w:rsidRDefault="00BD19BA">
            <w:pPr>
              <w:pStyle w:val="normal0"/>
              <w:spacing w:line="240" w:lineRule="auto"/>
            </w:pPr>
            <w:r>
              <w:t xml:space="preserve">Gets the Integer value associated with the specified </w:t>
            </w:r>
            <w:proofErr w:type="gramStart"/>
            <w:r>
              <w:t>key.</w:t>
            </w:r>
            <w:proofErr w:type="gramEnd"/>
            <w:r>
              <w:t xml:space="preserve"> Returns null if the key doesn’t exist or it exists but its value is not an Integer.</w:t>
            </w:r>
          </w:p>
        </w:tc>
      </w:tr>
      <w:tr w:rsidR="00BD19BA" w14:paraId="78A9AE22" w14:textId="77777777">
        <w:tc>
          <w:tcPr>
            <w:tcW w:w="4590" w:type="dxa"/>
            <w:tcMar>
              <w:top w:w="100" w:type="dxa"/>
              <w:left w:w="100" w:type="dxa"/>
              <w:bottom w:w="100" w:type="dxa"/>
              <w:right w:w="100" w:type="dxa"/>
            </w:tcMar>
          </w:tcPr>
          <w:p w14:paraId="0650B19F" w14:textId="77777777" w:rsidR="00BD19BA" w:rsidRDefault="00BD19BA">
            <w:pPr>
              <w:pStyle w:val="normal0"/>
              <w:spacing w:line="240" w:lineRule="auto"/>
            </w:pPr>
            <w:proofErr w:type="spellStart"/>
            <w:proofErr w:type="gramStart"/>
            <w:r>
              <w:t>setDoubleAttribute</w:t>
            </w:r>
            <w:proofErr w:type="spellEnd"/>
            <w:proofErr w:type="gramEnd"/>
            <w:r>
              <w:t>(String key, Double value)</w:t>
            </w:r>
          </w:p>
        </w:tc>
        <w:tc>
          <w:tcPr>
            <w:tcW w:w="4770" w:type="dxa"/>
            <w:tcMar>
              <w:top w:w="100" w:type="dxa"/>
              <w:left w:w="100" w:type="dxa"/>
              <w:bottom w:w="100" w:type="dxa"/>
              <w:right w:w="100" w:type="dxa"/>
            </w:tcMar>
          </w:tcPr>
          <w:p w14:paraId="60BAC879" w14:textId="77777777" w:rsidR="00BD19BA" w:rsidRDefault="00BD19BA">
            <w:pPr>
              <w:pStyle w:val="normal0"/>
              <w:spacing w:line="240" w:lineRule="auto"/>
            </w:pPr>
            <w:r>
              <w:t>Stores a Double in the node under the specified key, This will overwrite any String, Integer, or Double attribute already set with the same key.</w:t>
            </w:r>
          </w:p>
        </w:tc>
      </w:tr>
      <w:tr w:rsidR="00BD19BA" w14:paraId="11BC0A92" w14:textId="77777777">
        <w:tc>
          <w:tcPr>
            <w:tcW w:w="4590" w:type="dxa"/>
            <w:tcMar>
              <w:top w:w="100" w:type="dxa"/>
              <w:left w:w="100" w:type="dxa"/>
              <w:bottom w:w="100" w:type="dxa"/>
              <w:right w:w="100" w:type="dxa"/>
            </w:tcMar>
          </w:tcPr>
          <w:p w14:paraId="208A48F0" w14:textId="77777777" w:rsidR="00BD19BA" w:rsidRDefault="00BD19BA">
            <w:pPr>
              <w:pStyle w:val="normal0"/>
              <w:spacing w:line="240" w:lineRule="auto"/>
            </w:pPr>
            <w:proofErr w:type="spellStart"/>
            <w:proofErr w:type="gramStart"/>
            <w:r>
              <w:t>getDoubleAttribute</w:t>
            </w:r>
            <w:proofErr w:type="spellEnd"/>
            <w:proofErr w:type="gramEnd"/>
            <w:r>
              <w:t>(String key):Double</w:t>
            </w:r>
          </w:p>
        </w:tc>
        <w:tc>
          <w:tcPr>
            <w:tcW w:w="4770" w:type="dxa"/>
            <w:tcMar>
              <w:top w:w="100" w:type="dxa"/>
              <w:left w:w="100" w:type="dxa"/>
              <w:bottom w:w="100" w:type="dxa"/>
              <w:right w:w="100" w:type="dxa"/>
            </w:tcMar>
          </w:tcPr>
          <w:p w14:paraId="741CD8F4" w14:textId="77777777" w:rsidR="00BD19BA" w:rsidRDefault="00BD19BA">
            <w:pPr>
              <w:pStyle w:val="normal0"/>
              <w:spacing w:line="240" w:lineRule="auto"/>
            </w:pPr>
            <w:r>
              <w:t xml:space="preserve">Gets the Double value associated with the specified </w:t>
            </w:r>
            <w:proofErr w:type="gramStart"/>
            <w:r>
              <w:t>key.</w:t>
            </w:r>
            <w:proofErr w:type="gramEnd"/>
            <w:r>
              <w:t xml:space="preserve"> Returns null if the key doesn’t exist or it exists but its value is not a Double.</w:t>
            </w:r>
          </w:p>
        </w:tc>
      </w:tr>
    </w:tbl>
    <w:p w14:paraId="75EE3550" w14:textId="77777777" w:rsidR="00761F19" w:rsidRDefault="00761F19">
      <w:pPr>
        <w:pStyle w:val="normal0"/>
      </w:pPr>
    </w:p>
    <w:p w14:paraId="4E8039B2" w14:textId="77777777" w:rsidR="00761F19" w:rsidRDefault="00761F19">
      <w:pPr>
        <w:pStyle w:val="normal0"/>
      </w:pPr>
    </w:p>
    <w:p w14:paraId="2832306A" w14:textId="77777777" w:rsidR="00761F19" w:rsidRDefault="002B7053">
      <w:pPr>
        <w:pStyle w:val="normal0"/>
      </w:pPr>
      <w:r>
        <w:rPr>
          <w:b/>
          <w:sz w:val="24"/>
        </w:rPr>
        <w:t>Edge</w:t>
      </w:r>
    </w:p>
    <w:p w14:paraId="287828AD" w14:textId="77777777" w:rsidR="00761F19" w:rsidRDefault="00761F19">
      <w:pPr>
        <w:pStyle w:val="normal0"/>
      </w:pPr>
    </w:p>
    <w:p w14:paraId="24BD4A58" w14:textId="77777777" w:rsidR="00761F19" w:rsidRDefault="00761F19">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870"/>
        <w:gridCol w:w="5490"/>
      </w:tblGrid>
      <w:tr w:rsidR="00761F19" w14:paraId="4F1F1947" w14:textId="77777777">
        <w:tc>
          <w:tcPr>
            <w:tcW w:w="3870" w:type="dxa"/>
            <w:tcMar>
              <w:top w:w="100" w:type="dxa"/>
              <w:left w:w="100" w:type="dxa"/>
              <w:bottom w:w="100" w:type="dxa"/>
              <w:right w:w="100" w:type="dxa"/>
            </w:tcMar>
          </w:tcPr>
          <w:p w14:paraId="0CD9CF1D" w14:textId="77777777" w:rsidR="00761F19" w:rsidRDefault="002B7053">
            <w:pPr>
              <w:pStyle w:val="normal0"/>
              <w:spacing w:line="240" w:lineRule="auto"/>
            </w:pPr>
            <w:proofErr w:type="spellStart"/>
            <w:proofErr w:type="gramStart"/>
            <w:r>
              <w:t>isSelected</w:t>
            </w:r>
            <w:proofErr w:type="spellEnd"/>
            <w:proofErr w:type="gramEnd"/>
            <w:r>
              <w:t>():</w:t>
            </w:r>
            <w:proofErr w:type="spellStart"/>
            <w:r>
              <w:t>boolean</w:t>
            </w:r>
            <w:proofErr w:type="spellEnd"/>
          </w:p>
        </w:tc>
        <w:tc>
          <w:tcPr>
            <w:tcW w:w="5490" w:type="dxa"/>
            <w:tcMar>
              <w:top w:w="100" w:type="dxa"/>
              <w:left w:w="100" w:type="dxa"/>
              <w:bottom w:w="100" w:type="dxa"/>
              <w:right w:w="100" w:type="dxa"/>
            </w:tcMar>
          </w:tcPr>
          <w:p w14:paraId="1AEB4768" w14:textId="77777777" w:rsidR="00761F19" w:rsidRDefault="002B7053">
            <w:pPr>
              <w:pStyle w:val="normal0"/>
              <w:spacing w:line="240" w:lineRule="auto"/>
            </w:pPr>
            <w:r>
              <w:t>Returns True if the edge is selected in the latest state and False otherwise.</w:t>
            </w:r>
          </w:p>
        </w:tc>
      </w:tr>
      <w:tr w:rsidR="00761F19" w14:paraId="69A1B0D6" w14:textId="77777777">
        <w:tc>
          <w:tcPr>
            <w:tcW w:w="3870" w:type="dxa"/>
            <w:tcMar>
              <w:top w:w="100" w:type="dxa"/>
              <w:left w:w="100" w:type="dxa"/>
              <w:bottom w:w="100" w:type="dxa"/>
              <w:right w:w="100" w:type="dxa"/>
            </w:tcMar>
          </w:tcPr>
          <w:p w14:paraId="771990FB" w14:textId="77777777" w:rsidR="00761F19" w:rsidRDefault="002B7053">
            <w:pPr>
              <w:pStyle w:val="normal0"/>
              <w:spacing w:line="240" w:lineRule="auto"/>
            </w:pPr>
            <w:proofErr w:type="spellStart"/>
            <w:proofErr w:type="gramStart"/>
            <w:r>
              <w:t>setSelected</w:t>
            </w:r>
            <w:proofErr w:type="spellEnd"/>
            <w:proofErr w:type="gramEnd"/>
            <w:r>
              <w:t>(</w:t>
            </w:r>
            <w:proofErr w:type="spellStart"/>
            <w:r>
              <w:t>boolean</w:t>
            </w:r>
            <w:proofErr w:type="spellEnd"/>
            <w:r>
              <w:t xml:space="preserve"> selected)</w:t>
            </w:r>
          </w:p>
        </w:tc>
        <w:tc>
          <w:tcPr>
            <w:tcW w:w="5490" w:type="dxa"/>
            <w:tcMar>
              <w:top w:w="100" w:type="dxa"/>
              <w:left w:w="100" w:type="dxa"/>
              <w:bottom w:w="100" w:type="dxa"/>
              <w:right w:w="100" w:type="dxa"/>
            </w:tcMar>
          </w:tcPr>
          <w:p w14:paraId="2ADBE55F" w14:textId="77777777" w:rsidR="00761F19" w:rsidRDefault="002B7053">
            <w:pPr>
              <w:pStyle w:val="normal0"/>
              <w:spacing w:line="240" w:lineRule="auto"/>
            </w:pPr>
            <w:r>
              <w:t xml:space="preserve">Sets the edge as selected. In contrast with the Graph’s select </w:t>
            </w:r>
            <w:proofErr w:type="gramStart"/>
            <w:r>
              <w:t>function,</w:t>
            </w:r>
            <w:proofErr w:type="gramEnd"/>
            <w:r>
              <w:t xml:space="preserve"> this does not deselect other selected edges in a graph. </w:t>
            </w:r>
          </w:p>
          <w:p w14:paraId="50FB2E79" w14:textId="77777777" w:rsidR="00761F19" w:rsidRDefault="00761F19">
            <w:pPr>
              <w:pStyle w:val="normal0"/>
              <w:spacing w:line="240" w:lineRule="auto"/>
            </w:pPr>
          </w:p>
          <w:p w14:paraId="4F32C44E" w14:textId="77777777" w:rsidR="00761F19" w:rsidRDefault="002B7053">
            <w:pPr>
              <w:pStyle w:val="normal0"/>
              <w:spacing w:line="240" w:lineRule="auto"/>
            </w:pPr>
            <w:r>
              <w:t>Note: Selected edges will be displayed with a red line, overriding the default color set for a node.</w:t>
            </w:r>
          </w:p>
        </w:tc>
      </w:tr>
      <w:tr w:rsidR="00761F19" w14:paraId="52F05676" w14:textId="77777777">
        <w:tc>
          <w:tcPr>
            <w:tcW w:w="3870" w:type="dxa"/>
            <w:tcMar>
              <w:top w:w="100" w:type="dxa"/>
              <w:left w:w="100" w:type="dxa"/>
              <w:bottom w:w="100" w:type="dxa"/>
              <w:right w:w="100" w:type="dxa"/>
            </w:tcMar>
          </w:tcPr>
          <w:p w14:paraId="7B09ED09" w14:textId="77777777" w:rsidR="00761F19" w:rsidRDefault="002B7053">
            <w:pPr>
              <w:pStyle w:val="normal0"/>
              <w:spacing w:line="240" w:lineRule="auto"/>
            </w:pPr>
            <w:proofErr w:type="spellStart"/>
            <w:proofErr w:type="gramStart"/>
            <w:r>
              <w:t>getWeight</w:t>
            </w:r>
            <w:proofErr w:type="spellEnd"/>
            <w:proofErr w:type="gramEnd"/>
            <w:r>
              <w:t>():</w:t>
            </w:r>
            <w:proofErr w:type="spellStart"/>
            <w:r>
              <w:t>int</w:t>
            </w:r>
            <w:proofErr w:type="spellEnd"/>
          </w:p>
        </w:tc>
        <w:tc>
          <w:tcPr>
            <w:tcW w:w="5490" w:type="dxa"/>
            <w:tcMar>
              <w:top w:w="100" w:type="dxa"/>
              <w:left w:w="100" w:type="dxa"/>
              <w:bottom w:w="100" w:type="dxa"/>
              <w:right w:w="100" w:type="dxa"/>
            </w:tcMar>
          </w:tcPr>
          <w:p w14:paraId="46D776AB" w14:textId="77777777" w:rsidR="00761F19" w:rsidRDefault="002B7053">
            <w:pPr>
              <w:pStyle w:val="normal0"/>
              <w:spacing w:line="240" w:lineRule="auto"/>
            </w:pPr>
            <w:r>
              <w:t>Returns the Integer weight of the current edge. The default weight is 0.</w:t>
            </w:r>
          </w:p>
        </w:tc>
      </w:tr>
      <w:tr w:rsidR="00761F19" w14:paraId="7F62DF59" w14:textId="77777777">
        <w:tc>
          <w:tcPr>
            <w:tcW w:w="3870" w:type="dxa"/>
            <w:tcMar>
              <w:top w:w="100" w:type="dxa"/>
              <w:left w:w="100" w:type="dxa"/>
              <w:bottom w:w="100" w:type="dxa"/>
              <w:right w:w="100" w:type="dxa"/>
            </w:tcMar>
          </w:tcPr>
          <w:p w14:paraId="6931CCA0" w14:textId="77777777" w:rsidR="00761F19" w:rsidRDefault="002B7053">
            <w:pPr>
              <w:pStyle w:val="normal0"/>
              <w:spacing w:line="240" w:lineRule="auto"/>
            </w:pPr>
            <w:proofErr w:type="spellStart"/>
            <w:proofErr w:type="gramStart"/>
            <w:r>
              <w:t>setWeight</w:t>
            </w:r>
            <w:proofErr w:type="spellEnd"/>
            <w:proofErr w:type="gramEnd"/>
            <w:r>
              <w:t>()</w:t>
            </w:r>
          </w:p>
        </w:tc>
        <w:tc>
          <w:tcPr>
            <w:tcW w:w="5490" w:type="dxa"/>
            <w:tcMar>
              <w:top w:w="100" w:type="dxa"/>
              <w:left w:w="100" w:type="dxa"/>
              <w:bottom w:w="100" w:type="dxa"/>
              <w:right w:w="100" w:type="dxa"/>
            </w:tcMar>
          </w:tcPr>
          <w:p w14:paraId="3683F536" w14:textId="77777777" w:rsidR="00761F19" w:rsidRDefault="002B7053">
            <w:pPr>
              <w:pStyle w:val="normal0"/>
              <w:spacing w:line="240" w:lineRule="auto"/>
            </w:pPr>
            <w:r>
              <w:t>Sets the weight of the current edge.</w:t>
            </w:r>
          </w:p>
        </w:tc>
      </w:tr>
      <w:tr w:rsidR="00761F19" w14:paraId="5BFA0261" w14:textId="77777777">
        <w:tc>
          <w:tcPr>
            <w:tcW w:w="3870" w:type="dxa"/>
            <w:tcMar>
              <w:top w:w="100" w:type="dxa"/>
              <w:left w:w="100" w:type="dxa"/>
              <w:bottom w:w="100" w:type="dxa"/>
              <w:right w:w="100" w:type="dxa"/>
            </w:tcMar>
          </w:tcPr>
          <w:p w14:paraId="0F1F4528" w14:textId="77777777" w:rsidR="00761F19" w:rsidRDefault="002B7053">
            <w:pPr>
              <w:pStyle w:val="normal0"/>
              <w:spacing w:line="240" w:lineRule="auto"/>
            </w:pPr>
            <w:proofErr w:type="spellStart"/>
            <w:proofErr w:type="gramStart"/>
            <w:r>
              <w:t>getSourceNode</w:t>
            </w:r>
            <w:proofErr w:type="spellEnd"/>
            <w:proofErr w:type="gramEnd"/>
            <w:r>
              <w:t>():Node</w:t>
            </w:r>
          </w:p>
        </w:tc>
        <w:tc>
          <w:tcPr>
            <w:tcW w:w="5490" w:type="dxa"/>
            <w:tcMar>
              <w:top w:w="100" w:type="dxa"/>
              <w:left w:w="100" w:type="dxa"/>
              <w:bottom w:w="100" w:type="dxa"/>
              <w:right w:w="100" w:type="dxa"/>
            </w:tcMar>
          </w:tcPr>
          <w:p w14:paraId="3DACD1B2" w14:textId="77777777" w:rsidR="00761F19" w:rsidRDefault="002B7053">
            <w:pPr>
              <w:pStyle w:val="normal0"/>
              <w:spacing w:line="240" w:lineRule="auto"/>
            </w:pPr>
            <w:r>
              <w:t>Returns the source Node of the current Edge.</w:t>
            </w:r>
          </w:p>
          <w:p w14:paraId="29F55C0D" w14:textId="77777777" w:rsidR="00761F19" w:rsidRDefault="00761F19">
            <w:pPr>
              <w:pStyle w:val="normal0"/>
              <w:spacing w:line="240" w:lineRule="auto"/>
            </w:pPr>
          </w:p>
          <w:p w14:paraId="44D93604" w14:textId="77777777" w:rsidR="00761F19" w:rsidRDefault="002B7053">
            <w:pPr>
              <w:pStyle w:val="normal0"/>
              <w:spacing w:line="240" w:lineRule="auto"/>
            </w:pPr>
            <w:r>
              <w:t xml:space="preserve">Note: This has no additional meaning for undirected graphs. This method will return whatever is stored as the “source” attribute in the </w:t>
            </w:r>
            <w:proofErr w:type="spellStart"/>
            <w:r>
              <w:t>graphml</w:t>
            </w:r>
            <w:proofErr w:type="spellEnd"/>
            <w:r>
              <w:t>.</w:t>
            </w:r>
          </w:p>
        </w:tc>
      </w:tr>
      <w:tr w:rsidR="00761F19" w14:paraId="2D0D090F" w14:textId="77777777">
        <w:tc>
          <w:tcPr>
            <w:tcW w:w="3870" w:type="dxa"/>
            <w:tcMar>
              <w:top w:w="100" w:type="dxa"/>
              <w:left w:w="100" w:type="dxa"/>
              <w:bottom w:w="100" w:type="dxa"/>
              <w:right w:w="100" w:type="dxa"/>
            </w:tcMar>
          </w:tcPr>
          <w:p w14:paraId="213A35A8" w14:textId="77777777" w:rsidR="00761F19" w:rsidRDefault="002B7053">
            <w:pPr>
              <w:pStyle w:val="normal0"/>
              <w:spacing w:line="240" w:lineRule="auto"/>
            </w:pPr>
            <w:proofErr w:type="spellStart"/>
            <w:proofErr w:type="gramStart"/>
            <w:r>
              <w:t>setSourceNode</w:t>
            </w:r>
            <w:proofErr w:type="spellEnd"/>
            <w:proofErr w:type="gramEnd"/>
            <w:r>
              <w:t>(Node n)</w:t>
            </w:r>
          </w:p>
        </w:tc>
        <w:tc>
          <w:tcPr>
            <w:tcW w:w="5490" w:type="dxa"/>
            <w:tcMar>
              <w:top w:w="100" w:type="dxa"/>
              <w:left w:w="100" w:type="dxa"/>
              <w:bottom w:w="100" w:type="dxa"/>
              <w:right w:w="100" w:type="dxa"/>
            </w:tcMar>
          </w:tcPr>
          <w:p w14:paraId="51292F85" w14:textId="77777777" w:rsidR="00761F19" w:rsidRDefault="002B7053">
            <w:pPr>
              <w:pStyle w:val="normal0"/>
              <w:spacing w:line="240" w:lineRule="auto"/>
            </w:pPr>
            <w:r>
              <w:t>Sets the source Node of the current Edge.</w:t>
            </w:r>
          </w:p>
          <w:p w14:paraId="3410D1B7" w14:textId="77777777" w:rsidR="00761F19" w:rsidRDefault="00761F19">
            <w:pPr>
              <w:pStyle w:val="normal0"/>
              <w:spacing w:line="240" w:lineRule="auto"/>
            </w:pPr>
          </w:p>
          <w:p w14:paraId="044A2F81" w14:textId="77777777" w:rsidR="00761F19" w:rsidRDefault="002B7053">
            <w:pPr>
              <w:pStyle w:val="normal0"/>
              <w:spacing w:line="240" w:lineRule="auto"/>
            </w:pPr>
            <w:r>
              <w:t xml:space="preserve">Note: This has no additional meaning for undirected graphs. This method will set the “source” attribute in the </w:t>
            </w:r>
            <w:proofErr w:type="spellStart"/>
            <w:r>
              <w:t>graphml</w:t>
            </w:r>
            <w:proofErr w:type="spellEnd"/>
            <w:r>
              <w:t>.</w:t>
            </w:r>
          </w:p>
        </w:tc>
      </w:tr>
      <w:tr w:rsidR="00761F19" w14:paraId="5D3C6373" w14:textId="77777777">
        <w:tc>
          <w:tcPr>
            <w:tcW w:w="3870" w:type="dxa"/>
            <w:tcMar>
              <w:top w:w="100" w:type="dxa"/>
              <w:left w:w="100" w:type="dxa"/>
              <w:bottom w:w="100" w:type="dxa"/>
              <w:right w:w="100" w:type="dxa"/>
            </w:tcMar>
          </w:tcPr>
          <w:p w14:paraId="682149D5" w14:textId="77777777" w:rsidR="00761F19" w:rsidRDefault="002B7053">
            <w:pPr>
              <w:pStyle w:val="normal0"/>
              <w:spacing w:line="240" w:lineRule="auto"/>
            </w:pPr>
            <w:proofErr w:type="spellStart"/>
            <w:proofErr w:type="gramStart"/>
            <w:r>
              <w:t>getDestNode</w:t>
            </w:r>
            <w:proofErr w:type="spellEnd"/>
            <w:proofErr w:type="gramEnd"/>
            <w:r>
              <w:t>():Node</w:t>
            </w:r>
          </w:p>
        </w:tc>
        <w:tc>
          <w:tcPr>
            <w:tcW w:w="5490" w:type="dxa"/>
            <w:tcMar>
              <w:top w:w="100" w:type="dxa"/>
              <w:left w:w="100" w:type="dxa"/>
              <w:bottom w:w="100" w:type="dxa"/>
              <w:right w:w="100" w:type="dxa"/>
            </w:tcMar>
          </w:tcPr>
          <w:p w14:paraId="601A51DC" w14:textId="77777777" w:rsidR="00761F19" w:rsidRDefault="002B7053">
            <w:pPr>
              <w:pStyle w:val="normal0"/>
              <w:spacing w:line="240" w:lineRule="auto"/>
            </w:pPr>
            <w:r>
              <w:t>Returns the destination Node of the current Edge.</w:t>
            </w:r>
          </w:p>
          <w:p w14:paraId="6CC34AD2" w14:textId="77777777" w:rsidR="00761F19" w:rsidRDefault="00761F19">
            <w:pPr>
              <w:pStyle w:val="normal0"/>
              <w:spacing w:line="240" w:lineRule="auto"/>
            </w:pPr>
          </w:p>
          <w:p w14:paraId="1B1A5BB1" w14:textId="4DA8C614" w:rsidR="00761F19" w:rsidRDefault="002B7053">
            <w:pPr>
              <w:pStyle w:val="normal0"/>
              <w:spacing w:line="240" w:lineRule="auto"/>
            </w:pPr>
            <w:r>
              <w:t>Note: This has no additional meaning for undirected graphs. This method will return whatever is stored as the “destination” attribute</w:t>
            </w:r>
            <w:ins w:id="46" w:author="Matthias Stallmann" w:date="2014-03-11T12:04:00Z">
              <w:r w:rsidR="005C5728">
                <w:t xml:space="preserve"> </w:t>
              </w:r>
            </w:ins>
            <w:bookmarkStart w:id="47" w:name="_GoBack"/>
            <w:bookmarkEnd w:id="47"/>
            <w:r>
              <w:t xml:space="preserve">in the </w:t>
            </w:r>
            <w:proofErr w:type="spellStart"/>
            <w:r>
              <w:t>graphml</w:t>
            </w:r>
            <w:proofErr w:type="spellEnd"/>
            <w:r>
              <w:t>.</w:t>
            </w:r>
          </w:p>
        </w:tc>
      </w:tr>
      <w:tr w:rsidR="00761F19" w14:paraId="0E5AEDD2" w14:textId="77777777">
        <w:tc>
          <w:tcPr>
            <w:tcW w:w="3870" w:type="dxa"/>
            <w:tcMar>
              <w:top w:w="100" w:type="dxa"/>
              <w:left w:w="100" w:type="dxa"/>
              <w:bottom w:w="100" w:type="dxa"/>
              <w:right w:w="100" w:type="dxa"/>
            </w:tcMar>
          </w:tcPr>
          <w:p w14:paraId="70C01DEC" w14:textId="77777777" w:rsidR="00761F19" w:rsidRDefault="002B7053">
            <w:pPr>
              <w:pStyle w:val="normal0"/>
              <w:spacing w:line="240" w:lineRule="auto"/>
            </w:pPr>
            <w:proofErr w:type="spellStart"/>
            <w:proofErr w:type="gramStart"/>
            <w:r>
              <w:lastRenderedPageBreak/>
              <w:t>setDestNode</w:t>
            </w:r>
            <w:proofErr w:type="spellEnd"/>
            <w:proofErr w:type="gramEnd"/>
            <w:r>
              <w:t>(Node n)</w:t>
            </w:r>
          </w:p>
        </w:tc>
        <w:tc>
          <w:tcPr>
            <w:tcW w:w="5490" w:type="dxa"/>
            <w:tcMar>
              <w:top w:w="100" w:type="dxa"/>
              <w:left w:w="100" w:type="dxa"/>
              <w:bottom w:w="100" w:type="dxa"/>
              <w:right w:w="100" w:type="dxa"/>
            </w:tcMar>
          </w:tcPr>
          <w:p w14:paraId="1548DD33" w14:textId="77777777" w:rsidR="00761F19" w:rsidRDefault="002B7053">
            <w:pPr>
              <w:pStyle w:val="normal0"/>
              <w:spacing w:line="240" w:lineRule="auto"/>
            </w:pPr>
            <w:r>
              <w:t>Sets the destination Node of the current Edge.</w:t>
            </w:r>
          </w:p>
          <w:p w14:paraId="275AA7C0" w14:textId="77777777" w:rsidR="00761F19" w:rsidRDefault="00761F19">
            <w:pPr>
              <w:pStyle w:val="normal0"/>
              <w:spacing w:line="240" w:lineRule="auto"/>
            </w:pPr>
          </w:p>
          <w:p w14:paraId="5BE22965" w14:textId="77777777" w:rsidR="00761F19" w:rsidRDefault="002B7053">
            <w:pPr>
              <w:pStyle w:val="normal0"/>
              <w:spacing w:line="240" w:lineRule="auto"/>
            </w:pPr>
            <w:r>
              <w:t xml:space="preserve">Note: This has no additional meaning for undirected graphs. This method will set the “destination” attribute in the </w:t>
            </w:r>
            <w:proofErr w:type="spellStart"/>
            <w:r>
              <w:t>graphml</w:t>
            </w:r>
            <w:proofErr w:type="spellEnd"/>
            <w:r>
              <w:t>.</w:t>
            </w:r>
          </w:p>
        </w:tc>
      </w:tr>
      <w:tr w:rsidR="00761F19" w14:paraId="7E214482" w14:textId="77777777">
        <w:tc>
          <w:tcPr>
            <w:tcW w:w="3870" w:type="dxa"/>
            <w:tcMar>
              <w:top w:w="100" w:type="dxa"/>
              <w:left w:w="100" w:type="dxa"/>
              <w:bottom w:w="100" w:type="dxa"/>
              <w:right w:w="100" w:type="dxa"/>
            </w:tcMar>
          </w:tcPr>
          <w:p w14:paraId="51625ADE" w14:textId="77777777" w:rsidR="00761F19" w:rsidRDefault="002B7053">
            <w:pPr>
              <w:pStyle w:val="normal0"/>
              <w:spacing w:line="240" w:lineRule="auto"/>
            </w:pPr>
            <w:proofErr w:type="spellStart"/>
            <w:proofErr w:type="gramStart"/>
            <w:r>
              <w:t>getOtherEndpoint</w:t>
            </w:r>
            <w:proofErr w:type="spellEnd"/>
            <w:proofErr w:type="gramEnd"/>
            <w:r>
              <w:t>(Node n):Node</w:t>
            </w:r>
          </w:p>
        </w:tc>
        <w:tc>
          <w:tcPr>
            <w:tcW w:w="5490" w:type="dxa"/>
            <w:tcMar>
              <w:top w:w="100" w:type="dxa"/>
              <w:left w:w="100" w:type="dxa"/>
              <w:bottom w:w="100" w:type="dxa"/>
              <w:right w:w="100" w:type="dxa"/>
            </w:tcMar>
          </w:tcPr>
          <w:p w14:paraId="4544DEB9" w14:textId="77777777" w:rsidR="00761F19" w:rsidRDefault="002B7053">
            <w:pPr>
              <w:pStyle w:val="normal0"/>
              <w:spacing w:line="240" w:lineRule="auto"/>
            </w:pPr>
            <w:r>
              <w:t>Returns the other endpoint of an edge, or NULL if the provided node is not either endpoint in the specified edge.</w:t>
            </w:r>
          </w:p>
        </w:tc>
      </w:tr>
      <w:tr w:rsidR="00761F19" w14:paraId="4EE787BA" w14:textId="77777777">
        <w:tc>
          <w:tcPr>
            <w:tcW w:w="3870" w:type="dxa"/>
            <w:tcMar>
              <w:top w:w="100" w:type="dxa"/>
              <w:left w:w="100" w:type="dxa"/>
              <w:bottom w:w="100" w:type="dxa"/>
              <w:right w:w="100" w:type="dxa"/>
            </w:tcMar>
          </w:tcPr>
          <w:p w14:paraId="5D4E1F3E" w14:textId="77777777" w:rsidR="00761F19" w:rsidRDefault="002B7053">
            <w:pPr>
              <w:pStyle w:val="normal0"/>
              <w:spacing w:line="240" w:lineRule="auto"/>
            </w:pPr>
            <w:proofErr w:type="spellStart"/>
            <w:proofErr w:type="gramStart"/>
            <w:r>
              <w:t>getId</w:t>
            </w:r>
            <w:proofErr w:type="spellEnd"/>
            <w:proofErr w:type="gramEnd"/>
            <w:r>
              <w:t>():</w:t>
            </w:r>
            <w:proofErr w:type="spellStart"/>
            <w:r>
              <w:t>int</w:t>
            </w:r>
            <w:proofErr w:type="spellEnd"/>
          </w:p>
        </w:tc>
        <w:tc>
          <w:tcPr>
            <w:tcW w:w="5490" w:type="dxa"/>
            <w:tcMar>
              <w:top w:w="100" w:type="dxa"/>
              <w:left w:w="100" w:type="dxa"/>
              <w:bottom w:w="100" w:type="dxa"/>
              <w:right w:w="100" w:type="dxa"/>
            </w:tcMar>
          </w:tcPr>
          <w:p w14:paraId="19117CA5" w14:textId="77777777" w:rsidR="00761F19" w:rsidRDefault="002B7053">
            <w:pPr>
              <w:pStyle w:val="normal0"/>
              <w:spacing w:line="240" w:lineRule="auto"/>
            </w:pPr>
            <w:r>
              <w:t>Returns the unique ID of the edge. This will not change during Algorithm execution unless explicitly set in the user code.</w:t>
            </w:r>
          </w:p>
        </w:tc>
      </w:tr>
      <w:tr w:rsidR="00761F19" w14:paraId="44AF096B" w14:textId="77777777">
        <w:tc>
          <w:tcPr>
            <w:tcW w:w="3870" w:type="dxa"/>
            <w:tcMar>
              <w:top w:w="100" w:type="dxa"/>
              <w:left w:w="100" w:type="dxa"/>
              <w:bottom w:w="100" w:type="dxa"/>
              <w:right w:w="100" w:type="dxa"/>
            </w:tcMar>
          </w:tcPr>
          <w:p w14:paraId="234ED6D8" w14:textId="77777777" w:rsidR="00761F19" w:rsidRDefault="002B7053">
            <w:pPr>
              <w:pStyle w:val="normal0"/>
              <w:spacing w:line="240" w:lineRule="auto"/>
            </w:pPr>
            <w:proofErr w:type="spellStart"/>
            <w:proofErr w:type="gramStart"/>
            <w:r>
              <w:t>getColor</w:t>
            </w:r>
            <w:proofErr w:type="spellEnd"/>
            <w:proofErr w:type="gramEnd"/>
            <w:r>
              <w:t>():String</w:t>
            </w:r>
          </w:p>
        </w:tc>
        <w:tc>
          <w:tcPr>
            <w:tcW w:w="5490" w:type="dxa"/>
            <w:tcMar>
              <w:top w:w="100" w:type="dxa"/>
              <w:left w:w="100" w:type="dxa"/>
              <w:bottom w:w="100" w:type="dxa"/>
              <w:right w:w="100" w:type="dxa"/>
            </w:tcMar>
          </w:tcPr>
          <w:p w14:paraId="2294E201" w14:textId="77777777" w:rsidR="00761F19" w:rsidRDefault="002B7053">
            <w:pPr>
              <w:pStyle w:val="normal0"/>
              <w:spacing w:line="240" w:lineRule="auto"/>
            </w:pPr>
            <w:r>
              <w:t>Gets the default color of the Node in the format ‘#RRGGBB’</w:t>
            </w:r>
          </w:p>
        </w:tc>
      </w:tr>
      <w:tr w:rsidR="00761F19" w14:paraId="20273133" w14:textId="77777777">
        <w:tc>
          <w:tcPr>
            <w:tcW w:w="3870" w:type="dxa"/>
            <w:tcMar>
              <w:top w:w="100" w:type="dxa"/>
              <w:left w:w="100" w:type="dxa"/>
              <w:bottom w:w="100" w:type="dxa"/>
              <w:right w:w="100" w:type="dxa"/>
            </w:tcMar>
          </w:tcPr>
          <w:p w14:paraId="0A092B89" w14:textId="77777777" w:rsidR="00761F19" w:rsidRDefault="002B7053">
            <w:pPr>
              <w:pStyle w:val="normal0"/>
              <w:spacing w:line="240" w:lineRule="auto"/>
            </w:pPr>
            <w:proofErr w:type="spellStart"/>
            <w:proofErr w:type="gramStart"/>
            <w:r>
              <w:t>setColor</w:t>
            </w:r>
            <w:proofErr w:type="spellEnd"/>
            <w:proofErr w:type="gramEnd"/>
            <w:r>
              <w:t>(String color)</w:t>
            </w:r>
          </w:p>
        </w:tc>
        <w:tc>
          <w:tcPr>
            <w:tcW w:w="5490" w:type="dxa"/>
            <w:tcMar>
              <w:top w:w="100" w:type="dxa"/>
              <w:left w:w="100" w:type="dxa"/>
              <w:bottom w:w="100" w:type="dxa"/>
              <w:right w:w="100" w:type="dxa"/>
            </w:tcMar>
          </w:tcPr>
          <w:p w14:paraId="1CD7DC32" w14:textId="77777777" w:rsidR="00761F19" w:rsidRDefault="002B7053">
            <w:pPr>
              <w:pStyle w:val="normal0"/>
              <w:spacing w:line="240" w:lineRule="auto"/>
            </w:pPr>
            <w:r>
              <w:t>Sets the default color of the Edge. This color will corresponds to the highlighting on the edge’s path and will be the default color when the node is not selected.</w:t>
            </w:r>
            <w:r>
              <w:br/>
            </w:r>
            <w:r>
              <w:br/>
              <w:t>A valid color input should be of the form ‘#RRGGBB’</w:t>
            </w:r>
          </w:p>
        </w:tc>
      </w:tr>
      <w:tr w:rsidR="00761F19" w14:paraId="0112B4BB" w14:textId="77777777">
        <w:tc>
          <w:tcPr>
            <w:tcW w:w="3870" w:type="dxa"/>
            <w:tcMar>
              <w:top w:w="100" w:type="dxa"/>
              <w:left w:w="100" w:type="dxa"/>
              <w:bottom w:w="100" w:type="dxa"/>
              <w:right w:w="100" w:type="dxa"/>
            </w:tcMar>
          </w:tcPr>
          <w:p w14:paraId="1A972C80" w14:textId="77777777" w:rsidR="00761F19" w:rsidRDefault="002B7053">
            <w:pPr>
              <w:pStyle w:val="normal0"/>
              <w:spacing w:line="240" w:lineRule="auto"/>
            </w:pPr>
            <w:proofErr w:type="spellStart"/>
            <w:proofErr w:type="gramStart"/>
            <w:r>
              <w:t>getLabel</w:t>
            </w:r>
            <w:proofErr w:type="spellEnd"/>
            <w:proofErr w:type="gramEnd"/>
            <w:r>
              <w:t>():String</w:t>
            </w:r>
          </w:p>
        </w:tc>
        <w:tc>
          <w:tcPr>
            <w:tcW w:w="5490" w:type="dxa"/>
            <w:tcMar>
              <w:top w:w="100" w:type="dxa"/>
              <w:left w:w="100" w:type="dxa"/>
              <w:bottom w:w="100" w:type="dxa"/>
              <w:right w:w="100" w:type="dxa"/>
            </w:tcMar>
          </w:tcPr>
          <w:p w14:paraId="3492DC1B" w14:textId="77777777" w:rsidR="00761F19" w:rsidRDefault="002B7053">
            <w:pPr>
              <w:pStyle w:val="normal0"/>
              <w:spacing w:line="240" w:lineRule="auto"/>
            </w:pPr>
            <w:r>
              <w:t>Returns the String label associated with the Node</w:t>
            </w:r>
          </w:p>
        </w:tc>
      </w:tr>
      <w:tr w:rsidR="00761F19" w14:paraId="2A16210A" w14:textId="77777777">
        <w:tc>
          <w:tcPr>
            <w:tcW w:w="3870" w:type="dxa"/>
            <w:tcMar>
              <w:top w:w="100" w:type="dxa"/>
              <w:left w:w="100" w:type="dxa"/>
              <w:bottom w:w="100" w:type="dxa"/>
              <w:right w:w="100" w:type="dxa"/>
            </w:tcMar>
          </w:tcPr>
          <w:p w14:paraId="45AC10E5" w14:textId="77777777" w:rsidR="00761F19" w:rsidRDefault="002B7053">
            <w:pPr>
              <w:pStyle w:val="normal0"/>
              <w:spacing w:line="240" w:lineRule="auto"/>
            </w:pPr>
            <w:proofErr w:type="spellStart"/>
            <w:proofErr w:type="gramStart"/>
            <w:r>
              <w:t>setLabel</w:t>
            </w:r>
            <w:proofErr w:type="spellEnd"/>
            <w:proofErr w:type="gramEnd"/>
            <w:r>
              <w:t>(String label)</w:t>
            </w:r>
          </w:p>
        </w:tc>
        <w:tc>
          <w:tcPr>
            <w:tcW w:w="5490" w:type="dxa"/>
            <w:tcMar>
              <w:top w:w="100" w:type="dxa"/>
              <w:left w:w="100" w:type="dxa"/>
              <w:bottom w:w="100" w:type="dxa"/>
              <w:right w:w="100" w:type="dxa"/>
            </w:tcMar>
          </w:tcPr>
          <w:p w14:paraId="75110C69" w14:textId="77777777" w:rsidR="00761F19" w:rsidRDefault="002B7053">
            <w:pPr>
              <w:pStyle w:val="normal0"/>
              <w:spacing w:line="240" w:lineRule="auto"/>
            </w:pPr>
            <w:r>
              <w:t>Sets the label associated with the Node</w:t>
            </w:r>
          </w:p>
        </w:tc>
      </w:tr>
      <w:tr w:rsidR="00761F19" w14:paraId="15D6FEC1" w14:textId="77777777">
        <w:tc>
          <w:tcPr>
            <w:tcW w:w="3870" w:type="dxa"/>
            <w:tcMar>
              <w:top w:w="100" w:type="dxa"/>
              <w:left w:w="100" w:type="dxa"/>
              <w:bottom w:w="100" w:type="dxa"/>
              <w:right w:w="100" w:type="dxa"/>
            </w:tcMar>
          </w:tcPr>
          <w:p w14:paraId="2DFE5114" w14:textId="77777777" w:rsidR="00761F19" w:rsidRDefault="002B7053">
            <w:pPr>
              <w:pStyle w:val="normal0"/>
              <w:spacing w:line="240" w:lineRule="auto"/>
            </w:pPr>
            <w:proofErr w:type="gramStart"/>
            <w:r>
              <w:t>equals</w:t>
            </w:r>
            <w:proofErr w:type="gramEnd"/>
            <w:r>
              <w:t>(Edge e):</w:t>
            </w:r>
            <w:proofErr w:type="spellStart"/>
            <w:r>
              <w:t>boolean</w:t>
            </w:r>
            <w:proofErr w:type="spellEnd"/>
          </w:p>
        </w:tc>
        <w:tc>
          <w:tcPr>
            <w:tcW w:w="5490" w:type="dxa"/>
            <w:tcMar>
              <w:top w:w="100" w:type="dxa"/>
              <w:left w:w="100" w:type="dxa"/>
              <w:bottom w:w="100" w:type="dxa"/>
              <w:right w:w="100" w:type="dxa"/>
            </w:tcMar>
          </w:tcPr>
          <w:p w14:paraId="10793AF2" w14:textId="77777777" w:rsidR="00761F19" w:rsidRDefault="002B7053">
            <w:pPr>
              <w:pStyle w:val="normal0"/>
              <w:spacing w:line="240" w:lineRule="auto"/>
            </w:pPr>
            <w:r>
              <w:t>Returns true if the given Edge points to the same Node as the current Edge and false otherwise.</w:t>
            </w:r>
          </w:p>
        </w:tc>
      </w:tr>
      <w:tr w:rsidR="00761F19" w14:paraId="5BCE0DD6" w14:textId="77777777">
        <w:tc>
          <w:tcPr>
            <w:tcW w:w="3870" w:type="dxa"/>
            <w:tcMar>
              <w:top w:w="100" w:type="dxa"/>
              <w:left w:w="100" w:type="dxa"/>
              <w:bottom w:w="100" w:type="dxa"/>
              <w:right w:w="100" w:type="dxa"/>
            </w:tcMar>
          </w:tcPr>
          <w:p w14:paraId="73F7E55D" w14:textId="77777777" w:rsidR="00761F19" w:rsidRDefault="002B7053">
            <w:pPr>
              <w:pStyle w:val="normal0"/>
              <w:spacing w:line="240" w:lineRule="auto"/>
            </w:pPr>
            <w:proofErr w:type="spellStart"/>
            <w:proofErr w:type="gramStart"/>
            <w:r>
              <w:t>setStringAttribute</w:t>
            </w:r>
            <w:proofErr w:type="spellEnd"/>
            <w:proofErr w:type="gramEnd"/>
            <w:r>
              <w:t>(</w:t>
            </w:r>
            <w:proofErr w:type="spellStart"/>
            <w:r>
              <w:t>String:key</w:t>
            </w:r>
            <w:proofErr w:type="spellEnd"/>
            <w:r>
              <w:t>, value)</w:t>
            </w:r>
          </w:p>
        </w:tc>
        <w:tc>
          <w:tcPr>
            <w:tcW w:w="5490" w:type="dxa"/>
            <w:tcMar>
              <w:top w:w="100" w:type="dxa"/>
              <w:left w:w="100" w:type="dxa"/>
              <w:bottom w:w="100" w:type="dxa"/>
              <w:right w:w="100" w:type="dxa"/>
            </w:tcMar>
          </w:tcPr>
          <w:p w14:paraId="082703EB" w14:textId="77777777" w:rsidR="00761F19" w:rsidRDefault="002B7053">
            <w:pPr>
              <w:pStyle w:val="normal0"/>
              <w:spacing w:line="240" w:lineRule="auto"/>
            </w:pPr>
            <w:r>
              <w:t>Stores a String in the edge under the specified key. This will overwrite any String, Integer, or Double attribute already set with the same key.</w:t>
            </w:r>
          </w:p>
        </w:tc>
      </w:tr>
      <w:tr w:rsidR="00761F19" w14:paraId="5431ED48" w14:textId="77777777">
        <w:tc>
          <w:tcPr>
            <w:tcW w:w="3870" w:type="dxa"/>
            <w:tcMar>
              <w:top w:w="100" w:type="dxa"/>
              <w:left w:w="100" w:type="dxa"/>
              <w:bottom w:w="100" w:type="dxa"/>
              <w:right w:w="100" w:type="dxa"/>
            </w:tcMar>
          </w:tcPr>
          <w:p w14:paraId="0AF59ED1" w14:textId="77777777" w:rsidR="00761F19" w:rsidRDefault="002B7053">
            <w:pPr>
              <w:pStyle w:val="normal0"/>
              <w:spacing w:line="240" w:lineRule="auto"/>
            </w:pPr>
            <w:proofErr w:type="spellStart"/>
            <w:proofErr w:type="gramStart"/>
            <w:r>
              <w:t>getStringAttribute</w:t>
            </w:r>
            <w:proofErr w:type="spellEnd"/>
            <w:proofErr w:type="gramEnd"/>
            <w:r>
              <w:t>(String key):String</w:t>
            </w:r>
          </w:p>
        </w:tc>
        <w:tc>
          <w:tcPr>
            <w:tcW w:w="5490" w:type="dxa"/>
            <w:tcMar>
              <w:top w:w="100" w:type="dxa"/>
              <w:left w:w="100" w:type="dxa"/>
              <w:bottom w:w="100" w:type="dxa"/>
              <w:right w:w="100" w:type="dxa"/>
            </w:tcMar>
          </w:tcPr>
          <w:p w14:paraId="0BDA63C3" w14:textId="77777777" w:rsidR="00761F19" w:rsidRDefault="002B7053">
            <w:pPr>
              <w:pStyle w:val="normal0"/>
              <w:spacing w:line="240" w:lineRule="auto"/>
            </w:pPr>
            <w:r>
              <w:t xml:space="preserve">Gets the String value associated with the specified </w:t>
            </w:r>
            <w:proofErr w:type="gramStart"/>
            <w:r>
              <w:t>key.</w:t>
            </w:r>
            <w:proofErr w:type="gramEnd"/>
            <w:r>
              <w:t xml:space="preserve"> Returns null if the key doesn’t exist or it exists but its value is not a String.</w:t>
            </w:r>
          </w:p>
        </w:tc>
      </w:tr>
      <w:tr w:rsidR="00761F19" w14:paraId="53269F26" w14:textId="77777777">
        <w:tc>
          <w:tcPr>
            <w:tcW w:w="3870" w:type="dxa"/>
            <w:tcMar>
              <w:top w:w="100" w:type="dxa"/>
              <w:left w:w="100" w:type="dxa"/>
              <w:bottom w:w="100" w:type="dxa"/>
              <w:right w:w="100" w:type="dxa"/>
            </w:tcMar>
          </w:tcPr>
          <w:p w14:paraId="1A68BAE6" w14:textId="77777777" w:rsidR="00761F19" w:rsidRDefault="002B7053">
            <w:pPr>
              <w:pStyle w:val="normal0"/>
              <w:spacing w:line="240" w:lineRule="auto"/>
            </w:pPr>
            <w:proofErr w:type="spellStart"/>
            <w:proofErr w:type="gramStart"/>
            <w:r>
              <w:t>setIntegerAttribute</w:t>
            </w:r>
            <w:proofErr w:type="spellEnd"/>
            <w:proofErr w:type="gramEnd"/>
            <w:r>
              <w:t>(</w:t>
            </w:r>
            <w:proofErr w:type="spellStart"/>
            <w:r>
              <w:t>String:key</w:t>
            </w:r>
            <w:proofErr w:type="spellEnd"/>
            <w:r>
              <w:t>, Integer value)</w:t>
            </w:r>
          </w:p>
        </w:tc>
        <w:tc>
          <w:tcPr>
            <w:tcW w:w="5490" w:type="dxa"/>
            <w:tcMar>
              <w:top w:w="100" w:type="dxa"/>
              <w:left w:w="100" w:type="dxa"/>
              <w:bottom w:w="100" w:type="dxa"/>
              <w:right w:w="100" w:type="dxa"/>
            </w:tcMar>
          </w:tcPr>
          <w:p w14:paraId="3ED6D7EE" w14:textId="77777777" w:rsidR="00761F19" w:rsidRDefault="002B7053">
            <w:pPr>
              <w:pStyle w:val="normal0"/>
              <w:spacing w:line="240" w:lineRule="auto"/>
            </w:pPr>
            <w:r>
              <w:t>Stores an Integer in the edge under the specified key. This will overwrite any String, Integer, or Double attribute already set with the same key.</w:t>
            </w:r>
          </w:p>
        </w:tc>
      </w:tr>
      <w:tr w:rsidR="00761F19" w14:paraId="0440DFB4" w14:textId="77777777">
        <w:tc>
          <w:tcPr>
            <w:tcW w:w="3870" w:type="dxa"/>
            <w:tcMar>
              <w:top w:w="100" w:type="dxa"/>
              <w:left w:w="100" w:type="dxa"/>
              <w:bottom w:w="100" w:type="dxa"/>
              <w:right w:w="100" w:type="dxa"/>
            </w:tcMar>
          </w:tcPr>
          <w:p w14:paraId="0BB45EE8" w14:textId="77777777" w:rsidR="00761F19" w:rsidRDefault="002B7053">
            <w:pPr>
              <w:pStyle w:val="normal0"/>
              <w:spacing w:line="240" w:lineRule="auto"/>
            </w:pPr>
            <w:proofErr w:type="spellStart"/>
            <w:proofErr w:type="gramStart"/>
            <w:r>
              <w:t>getIntegerAttribute</w:t>
            </w:r>
            <w:proofErr w:type="spellEnd"/>
            <w:proofErr w:type="gramEnd"/>
            <w:r>
              <w:t>(String key):Integer</w:t>
            </w:r>
          </w:p>
        </w:tc>
        <w:tc>
          <w:tcPr>
            <w:tcW w:w="5490" w:type="dxa"/>
            <w:tcMar>
              <w:top w:w="100" w:type="dxa"/>
              <w:left w:w="100" w:type="dxa"/>
              <w:bottom w:w="100" w:type="dxa"/>
              <w:right w:w="100" w:type="dxa"/>
            </w:tcMar>
          </w:tcPr>
          <w:p w14:paraId="21A9A58D" w14:textId="77777777" w:rsidR="00761F19" w:rsidRDefault="002B7053">
            <w:pPr>
              <w:pStyle w:val="normal0"/>
              <w:spacing w:line="240" w:lineRule="auto"/>
            </w:pPr>
            <w:r>
              <w:t xml:space="preserve">Gets the Integer value associated with the specified </w:t>
            </w:r>
            <w:proofErr w:type="gramStart"/>
            <w:r>
              <w:t>key.</w:t>
            </w:r>
            <w:proofErr w:type="gramEnd"/>
            <w:r>
              <w:t xml:space="preserve"> Returns null if the key doesn’t exist or it exists but its value is not an Integer.</w:t>
            </w:r>
          </w:p>
        </w:tc>
      </w:tr>
      <w:tr w:rsidR="00761F19" w14:paraId="54DEA675" w14:textId="77777777">
        <w:tc>
          <w:tcPr>
            <w:tcW w:w="3870" w:type="dxa"/>
            <w:tcMar>
              <w:top w:w="100" w:type="dxa"/>
              <w:left w:w="100" w:type="dxa"/>
              <w:bottom w:w="100" w:type="dxa"/>
              <w:right w:w="100" w:type="dxa"/>
            </w:tcMar>
          </w:tcPr>
          <w:p w14:paraId="47D2A8D3" w14:textId="77777777" w:rsidR="00761F19" w:rsidRDefault="002B7053">
            <w:pPr>
              <w:pStyle w:val="normal0"/>
              <w:spacing w:line="240" w:lineRule="auto"/>
            </w:pPr>
            <w:proofErr w:type="spellStart"/>
            <w:proofErr w:type="gramStart"/>
            <w:r>
              <w:t>setDoubleAttribute</w:t>
            </w:r>
            <w:proofErr w:type="spellEnd"/>
            <w:proofErr w:type="gramEnd"/>
            <w:r>
              <w:t>(String key, Double value)</w:t>
            </w:r>
          </w:p>
        </w:tc>
        <w:tc>
          <w:tcPr>
            <w:tcW w:w="5490" w:type="dxa"/>
            <w:tcMar>
              <w:top w:w="100" w:type="dxa"/>
              <w:left w:w="100" w:type="dxa"/>
              <w:bottom w:w="100" w:type="dxa"/>
              <w:right w:w="100" w:type="dxa"/>
            </w:tcMar>
          </w:tcPr>
          <w:p w14:paraId="77A37579" w14:textId="77777777" w:rsidR="00761F19" w:rsidRDefault="002B7053">
            <w:pPr>
              <w:pStyle w:val="normal0"/>
              <w:spacing w:line="240" w:lineRule="auto"/>
            </w:pPr>
            <w:r>
              <w:t>Stores a Double in the edge under the specified key, This will overwrite any String, Integer, or Double attribute already set with the same key.</w:t>
            </w:r>
          </w:p>
        </w:tc>
      </w:tr>
      <w:tr w:rsidR="00761F19" w14:paraId="542DA65D" w14:textId="77777777">
        <w:tc>
          <w:tcPr>
            <w:tcW w:w="3870" w:type="dxa"/>
            <w:tcMar>
              <w:top w:w="100" w:type="dxa"/>
              <w:left w:w="100" w:type="dxa"/>
              <w:bottom w:w="100" w:type="dxa"/>
              <w:right w:w="100" w:type="dxa"/>
            </w:tcMar>
          </w:tcPr>
          <w:p w14:paraId="7CA4A7F3" w14:textId="77777777" w:rsidR="00761F19" w:rsidRDefault="002B7053">
            <w:pPr>
              <w:pStyle w:val="normal0"/>
              <w:spacing w:line="240" w:lineRule="auto"/>
            </w:pPr>
            <w:proofErr w:type="spellStart"/>
            <w:proofErr w:type="gramStart"/>
            <w:r>
              <w:lastRenderedPageBreak/>
              <w:t>getDoubleAttribute</w:t>
            </w:r>
            <w:proofErr w:type="spellEnd"/>
            <w:proofErr w:type="gramEnd"/>
            <w:r>
              <w:t>(String key):Double</w:t>
            </w:r>
          </w:p>
        </w:tc>
        <w:tc>
          <w:tcPr>
            <w:tcW w:w="5490" w:type="dxa"/>
            <w:tcMar>
              <w:top w:w="100" w:type="dxa"/>
              <w:left w:w="100" w:type="dxa"/>
              <w:bottom w:w="100" w:type="dxa"/>
              <w:right w:w="100" w:type="dxa"/>
            </w:tcMar>
          </w:tcPr>
          <w:p w14:paraId="53CC0020" w14:textId="77777777" w:rsidR="00761F19" w:rsidRDefault="002B7053">
            <w:pPr>
              <w:pStyle w:val="normal0"/>
              <w:spacing w:line="240" w:lineRule="auto"/>
            </w:pPr>
            <w:r>
              <w:t xml:space="preserve">Gets the Double value associated with the specified </w:t>
            </w:r>
            <w:proofErr w:type="gramStart"/>
            <w:r>
              <w:t>key.</w:t>
            </w:r>
            <w:proofErr w:type="gramEnd"/>
            <w:r>
              <w:t xml:space="preserve"> Returns null if the key doesn’t exist or it exists but its value is not a Double.</w:t>
            </w:r>
          </w:p>
        </w:tc>
      </w:tr>
    </w:tbl>
    <w:p w14:paraId="76541659" w14:textId="77777777" w:rsidR="00761F19" w:rsidRDefault="00761F19">
      <w:pPr>
        <w:pStyle w:val="normal0"/>
      </w:pPr>
    </w:p>
    <w:p w14:paraId="12EA4900" w14:textId="77777777" w:rsidR="00761F19" w:rsidRDefault="00761F19">
      <w:pPr>
        <w:pStyle w:val="normal0"/>
      </w:pPr>
    </w:p>
    <w:p w14:paraId="40FF316F" w14:textId="77777777" w:rsidR="00761F19" w:rsidRDefault="002B7053">
      <w:pPr>
        <w:pStyle w:val="normal0"/>
      </w:pPr>
      <w:r>
        <w:rPr>
          <w:b/>
          <w:sz w:val="28"/>
        </w:rPr>
        <w:t>Macros</w:t>
      </w:r>
    </w:p>
    <w:p w14:paraId="19183E27" w14:textId="77777777" w:rsidR="00761F19" w:rsidRDefault="00761F19">
      <w:pPr>
        <w:pStyle w:val="normal0"/>
      </w:pPr>
    </w:p>
    <w:p w14:paraId="521514F1" w14:textId="77777777" w:rsidR="00761F19" w:rsidRDefault="002B7053">
      <w:pPr>
        <w:pStyle w:val="normal0"/>
      </w:pPr>
      <w:r>
        <w:t xml:space="preserve">Macros abstract away some Java code and provide a simpler interface specific to </w:t>
      </w:r>
      <w:proofErr w:type="spellStart"/>
      <w:r>
        <w:t>Galant</w:t>
      </w:r>
      <w:proofErr w:type="spellEnd"/>
      <w:r>
        <w:t xml:space="preserve"> and graph algorithms.</w:t>
      </w:r>
    </w:p>
    <w:p w14:paraId="0DD132ED" w14:textId="77777777" w:rsidR="00761F19" w:rsidRDefault="002B7053">
      <w:pPr>
        <w:pStyle w:val="normal0"/>
      </w:pPr>
      <w:r>
        <w:t xml:space="preserve">When an algorithm is compiled, macros are converted into Java code for the Java compiler. This is similar to C’s preprocessor, although macros are defined within </w:t>
      </w:r>
      <w:proofErr w:type="spellStart"/>
      <w:r>
        <w:t>Galant</w:t>
      </w:r>
      <w:proofErr w:type="spellEnd"/>
      <w:r>
        <w:t xml:space="preserve"> rather than in the algorithm code itself.</w:t>
      </w:r>
    </w:p>
    <w:p w14:paraId="2D9B6B9E" w14:textId="77777777" w:rsidR="00761F19" w:rsidRDefault="002B7053">
      <w:pPr>
        <w:pStyle w:val="normal0"/>
      </w:pPr>
      <w:r>
        <w:rPr>
          <w:b/>
        </w:rPr>
        <w:t>Note:</w:t>
      </w:r>
      <w:r>
        <w:t xml:space="preserve"> macros are not yet able to ignore text in comments or strings.</w:t>
      </w:r>
    </w:p>
    <w:p w14:paraId="3E7C44BF" w14:textId="77777777" w:rsidR="00761F19" w:rsidRDefault="00761F19">
      <w:pPr>
        <w:pStyle w:val="normal0"/>
      </w:pPr>
    </w:p>
    <w:p w14:paraId="40661DA4" w14:textId="18E5F2A8" w:rsidR="00761F19" w:rsidRDefault="002B7053">
      <w:pPr>
        <w:pStyle w:val="normal0"/>
        <w:rPr>
          <w:ins w:id="48" w:author="Matthias Stallmann" w:date="2013-06-27T12:41:00Z"/>
        </w:rPr>
      </w:pPr>
      <w:del w:id="49" w:author="Matthias Stallmann" w:date="2013-06-27T12:41:00Z">
        <w:r w:rsidDel="00A8742D">
          <w:rPr>
            <w:b/>
          </w:rPr>
          <w:delText>for_adjacent</w:delText>
        </w:r>
        <w:r w:rsidDel="00A8742D">
          <w:delText xml:space="preserve"> – </w:delText>
        </w:r>
      </w:del>
      <w:del w:id="50" w:author="Matthias Stallmann" w:date="2013-06-27T12:39:00Z">
        <w:r w:rsidDel="00A8742D">
          <w:delText>iterates over the adjacent nodes and edges of a given node.</w:delText>
        </w:r>
      </w:del>
      <w:ins w:id="51" w:author="Matthias Stallmann" w:date="2013-06-27T12:39:00Z">
        <w:r w:rsidR="00A8742D">
          <w:t>Now there are three macros</w:t>
        </w:r>
      </w:ins>
      <w:ins w:id="52" w:author="Matthias Stallmann" w:date="2013-06-27T12:41:00Z">
        <w:r w:rsidR="00A8742D">
          <w:t>:</w:t>
        </w:r>
      </w:ins>
    </w:p>
    <w:p w14:paraId="21215D34" w14:textId="203FEA07" w:rsidR="001077AD" w:rsidDel="00596E15" w:rsidRDefault="00A8742D">
      <w:pPr>
        <w:pStyle w:val="normal0"/>
        <w:rPr>
          <w:del w:id="53" w:author="Matthias Stallmann" w:date="2013-06-27T12:42:00Z"/>
        </w:rPr>
      </w:pPr>
      <w:proofErr w:type="spellStart"/>
      <w:proofErr w:type="gramStart"/>
      <w:ins w:id="54" w:author="Matthias Stallmann" w:date="2013-06-27T12:41:00Z">
        <w:r>
          <w:rPr>
            <w:b/>
          </w:rPr>
          <w:t>for</w:t>
        </w:r>
        <w:proofErr w:type="gramEnd"/>
        <w:r>
          <w:rPr>
            <w:b/>
          </w:rPr>
          <w:t>_adjacent</w:t>
        </w:r>
        <w:proofErr w:type="spellEnd"/>
        <w:r>
          <w:t xml:space="preserve">, </w:t>
        </w:r>
      </w:ins>
      <w:proofErr w:type="spellStart"/>
      <w:ins w:id="55" w:author="Matthias Stallmann" w:date="2013-06-27T12:42:00Z">
        <w:r>
          <w:rPr>
            <w:b/>
          </w:rPr>
          <w:t>for_outgoing</w:t>
        </w:r>
        <w:proofErr w:type="spellEnd"/>
        <w:r>
          <w:rPr>
            <w:b/>
          </w:rPr>
          <w:t xml:space="preserve">, </w:t>
        </w:r>
      </w:ins>
      <w:ins w:id="56" w:author="Matthias Stallmann" w:date="2013-06-27T12:43:00Z">
        <w:r>
          <w:t xml:space="preserve">and </w:t>
        </w:r>
        <w:proofErr w:type="spellStart"/>
        <w:r>
          <w:rPr>
            <w:b/>
          </w:rPr>
          <w:t>for_incoming</w:t>
        </w:r>
      </w:ins>
      <w:proofErr w:type="spellEnd"/>
      <w:ins w:id="57" w:author="Matthias Stallmann" w:date="2013-06-27T12:49:00Z">
        <w:r w:rsidR="00DF1B21">
          <w:t xml:space="preserve"> all with the same basic syntax (shown for </w:t>
        </w:r>
        <w:proofErr w:type="spellStart"/>
        <w:r w:rsidR="00DF1B21">
          <w:rPr>
            <w:b/>
          </w:rPr>
          <w:t>for_adjacent</w:t>
        </w:r>
        <w:proofErr w:type="spellEnd"/>
        <w:r w:rsidR="00DF1B21">
          <w:t xml:space="preserve"> only):</w:t>
        </w:r>
      </w:ins>
    </w:p>
    <w:p w14:paraId="71230811" w14:textId="77777777" w:rsidR="00596E15" w:rsidRDefault="00596E15">
      <w:pPr>
        <w:pStyle w:val="normal0"/>
        <w:rPr>
          <w:ins w:id="58" w:author="Matthias Stallmann" w:date="2013-07-25T11:26:00Z"/>
        </w:rPr>
      </w:pPr>
    </w:p>
    <w:p w14:paraId="67F96B03" w14:textId="341FB6BC" w:rsidR="00596E15" w:rsidRDefault="00A36649">
      <w:pPr>
        <w:pStyle w:val="normal0"/>
        <w:rPr>
          <w:ins w:id="59" w:author="Matthias Stallmann" w:date="2013-07-25T11:26:00Z"/>
        </w:rPr>
      </w:pPr>
      <w:proofErr w:type="spellStart"/>
      <w:proofErr w:type="gramStart"/>
      <w:ins w:id="60" w:author="Matthias Stallmann" w:date="2013-07-25T11:28:00Z">
        <w:r>
          <w:rPr>
            <w:b/>
          </w:rPr>
          <w:t>f</w:t>
        </w:r>
      </w:ins>
      <w:ins w:id="61" w:author="Matthias Stallmann" w:date="2013-07-25T11:26:00Z">
        <w:r w:rsidR="00596E15" w:rsidRPr="00A36649">
          <w:rPr>
            <w:b/>
            <w:rPrChange w:id="62" w:author="Matthias Stallmann" w:date="2013-07-25T11:28:00Z">
              <w:rPr/>
            </w:rPrChange>
          </w:rPr>
          <w:t>or</w:t>
        </w:r>
        <w:proofErr w:type="gramEnd"/>
        <w:r w:rsidR="00596E15" w:rsidRPr="00A36649">
          <w:rPr>
            <w:b/>
            <w:rPrChange w:id="63" w:author="Matthias Stallmann" w:date="2013-07-25T11:28:00Z">
              <w:rPr/>
            </w:rPrChange>
          </w:rPr>
          <w:t>_adjacent</w:t>
        </w:r>
        <w:proofErr w:type="spellEnd"/>
        <w:r w:rsidR="00596E15">
          <w:t xml:space="preserve"> corresponds to </w:t>
        </w:r>
        <w:proofErr w:type="spellStart"/>
        <w:r w:rsidR="00596E15">
          <w:t>getIncidentEdges</w:t>
        </w:r>
        <w:proofErr w:type="spellEnd"/>
        <w:r w:rsidR="00596E15">
          <w:t>()</w:t>
        </w:r>
      </w:ins>
    </w:p>
    <w:p w14:paraId="668B2F39" w14:textId="1FE15C70" w:rsidR="00596E15" w:rsidRDefault="00596E15">
      <w:pPr>
        <w:pStyle w:val="normal0"/>
        <w:rPr>
          <w:ins w:id="64" w:author="Matthias Stallmann" w:date="2013-07-25T11:26:00Z"/>
        </w:rPr>
      </w:pPr>
      <w:proofErr w:type="spellStart"/>
      <w:proofErr w:type="gramStart"/>
      <w:ins w:id="65" w:author="Matthias Stallmann" w:date="2013-07-25T11:26:00Z">
        <w:r w:rsidRPr="00A36649">
          <w:rPr>
            <w:b/>
            <w:rPrChange w:id="66" w:author="Matthias Stallmann" w:date="2013-07-25T11:28:00Z">
              <w:rPr/>
            </w:rPrChange>
          </w:rPr>
          <w:t>for</w:t>
        </w:r>
        <w:proofErr w:type="gramEnd"/>
        <w:r w:rsidRPr="00A36649">
          <w:rPr>
            <w:b/>
            <w:rPrChange w:id="67" w:author="Matthias Stallmann" w:date="2013-07-25T11:28:00Z">
              <w:rPr/>
            </w:rPrChange>
          </w:rPr>
          <w:t>_outgoing</w:t>
        </w:r>
        <w:proofErr w:type="spellEnd"/>
        <w:r>
          <w:t xml:space="preserve"> </w:t>
        </w:r>
      </w:ins>
      <w:ins w:id="68" w:author="Matthias Stallmann" w:date="2013-07-25T11:27:00Z">
        <w:r>
          <w:t xml:space="preserve">corresponds to </w:t>
        </w:r>
        <w:proofErr w:type="spellStart"/>
        <w:r>
          <w:t>getOutgoingEdges</w:t>
        </w:r>
        <w:proofErr w:type="spellEnd"/>
        <w:r>
          <w:t>()</w:t>
        </w:r>
      </w:ins>
    </w:p>
    <w:p w14:paraId="10441E02" w14:textId="43C1B0DD" w:rsidR="00DF1B21" w:rsidRPr="00DF1B21" w:rsidRDefault="00A36649">
      <w:pPr>
        <w:pStyle w:val="normal0"/>
        <w:rPr>
          <w:ins w:id="69" w:author="Matthias Stallmann" w:date="2013-06-27T12:49:00Z"/>
        </w:rPr>
      </w:pPr>
      <w:proofErr w:type="spellStart"/>
      <w:proofErr w:type="gramStart"/>
      <w:ins w:id="70" w:author="Matthias Stallmann" w:date="2013-07-25T11:27:00Z">
        <w:r w:rsidRPr="00A36649">
          <w:rPr>
            <w:b/>
            <w:rPrChange w:id="71" w:author="Matthias Stallmann" w:date="2013-07-25T11:28:00Z">
              <w:rPr/>
            </w:rPrChange>
          </w:rPr>
          <w:t>for</w:t>
        </w:r>
        <w:proofErr w:type="gramEnd"/>
        <w:r w:rsidRPr="00A36649">
          <w:rPr>
            <w:b/>
            <w:rPrChange w:id="72" w:author="Matthias Stallmann" w:date="2013-07-25T11:28:00Z">
              <w:rPr/>
            </w:rPrChange>
          </w:rPr>
          <w:t>_incoming</w:t>
        </w:r>
        <w:proofErr w:type="spellEnd"/>
        <w:r>
          <w:t xml:space="preserve"> corresponds to </w:t>
        </w:r>
        <w:proofErr w:type="spellStart"/>
        <w:r>
          <w:t>getIncidentEdges</w:t>
        </w:r>
        <w:proofErr w:type="spellEnd"/>
        <w:r>
          <w:t>()</w:t>
        </w:r>
      </w:ins>
    </w:p>
    <w:p w14:paraId="288BF6A5" w14:textId="77777777" w:rsidR="00761F19" w:rsidRDefault="00761F19">
      <w:pPr>
        <w:pStyle w:val="normal0"/>
      </w:pPr>
    </w:p>
    <w:p w14:paraId="1C81D828" w14:textId="77777777" w:rsidR="00761F19" w:rsidRDefault="002B7053">
      <w:pPr>
        <w:pStyle w:val="normal0"/>
      </w:pPr>
      <w:r>
        <w:t xml:space="preserve">Usage: </w:t>
      </w:r>
      <w:proofErr w:type="spellStart"/>
      <w:r>
        <w:t>for_</w:t>
      </w:r>
      <w:proofErr w:type="gramStart"/>
      <w:r>
        <w:t>adjacent</w:t>
      </w:r>
      <w:proofErr w:type="spellEnd"/>
      <w:r>
        <w:t>(</w:t>
      </w:r>
      <w:proofErr w:type="gramEnd"/>
      <w:r>
        <w:rPr>
          <w:i/>
        </w:rPr>
        <w:t>node</w:t>
      </w:r>
      <w:r>
        <w:t xml:space="preserve">, </w:t>
      </w:r>
      <w:r>
        <w:rPr>
          <w:i/>
        </w:rPr>
        <w:t>edge</w:t>
      </w:r>
      <w:r>
        <w:t xml:space="preserve">, </w:t>
      </w:r>
      <w:proofErr w:type="spellStart"/>
      <w:r>
        <w:rPr>
          <w:i/>
        </w:rPr>
        <w:t>adjacentNode</w:t>
      </w:r>
      <w:proofErr w:type="spellEnd"/>
      <w:r>
        <w:t>) {</w:t>
      </w:r>
      <w:proofErr w:type="spellStart"/>
      <w:r>
        <w:rPr>
          <w:i/>
        </w:rPr>
        <w:t>code_block</w:t>
      </w:r>
      <w:proofErr w:type="spellEnd"/>
      <w:r>
        <w:t>}</w:t>
      </w:r>
    </w:p>
    <w:p w14:paraId="3C4E438F" w14:textId="77777777" w:rsidR="00761F19" w:rsidRDefault="00761F19">
      <w:pPr>
        <w:pStyle w:val="normal0"/>
      </w:pPr>
    </w:p>
    <w:p w14:paraId="2182944D" w14:textId="77777777" w:rsidR="00761F19" w:rsidRDefault="002B7053">
      <w:pPr>
        <w:pStyle w:val="normal0"/>
      </w:pPr>
      <w:r>
        <w:t>Parameters:</w:t>
      </w:r>
    </w:p>
    <w:p w14:paraId="29800F29" w14:textId="77777777" w:rsidR="00761F19" w:rsidRDefault="00761F19">
      <w:pPr>
        <w:pStyle w:val="normal0"/>
      </w:pPr>
    </w:p>
    <w:p w14:paraId="30D272C9" w14:textId="77777777" w:rsidR="00761F19" w:rsidRDefault="002B7053">
      <w:pPr>
        <w:pStyle w:val="normal0"/>
      </w:pPr>
      <w:proofErr w:type="gramStart"/>
      <w:r>
        <w:rPr>
          <w:i/>
        </w:rPr>
        <w:t>node</w:t>
      </w:r>
      <w:proofErr w:type="gramEnd"/>
      <w:r>
        <w:t>: the name of a variable of type Node. This is the starting node.</w:t>
      </w:r>
    </w:p>
    <w:p w14:paraId="148A4929" w14:textId="77777777" w:rsidR="00761F19" w:rsidRDefault="00761F19">
      <w:pPr>
        <w:pStyle w:val="normal0"/>
      </w:pPr>
    </w:p>
    <w:p w14:paraId="18256FF5" w14:textId="77777777" w:rsidR="00761F19" w:rsidRDefault="002B7053">
      <w:pPr>
        <w:pStyle w:val="normal0"/>
      </w:pPr>
      <w:proofErr w:type="spellStart"/>
      <w:proofErr w:type="gramStart"/>
      <w:r>
        <w:rPr>
          <w:i/>
        </w:rPr>
        <w:t>adjacentNode</w:t>
      </w:r>
      <w:proofErr w:type="spellEnd"/>
      <w:proofErr w:type="gramEnd"/>
      <w:r>
        <w:t>: a variable name. Within the code block, this can be used to refer to the current adjacent node as a Node object.</w:t>
      </w:r>
    </w:p>
    <w:p w14:paraId="6F44B71C" w14:textId="77777777" w:rsidR="00761F19" w:rsidRDefault="00761F19">
      <w:pPr>
        <w:pStyle w:val="normal0"/>
      </w:pPr>
    </w:p>
    <w:p w14:paraId="7E68E67C" w14:textId="195F1E88" w:rsidR="00596E15" w:rsidRDefault="002B7053">
      <w:pPr>
        <w:pStyle w:val="normal0"/>
      </w:pPr>
      <w:proofErr w:type="gramStart"/>
      <w:r>
        <w:rPr>
          <w:i/>
        </w:rPr>
        <w:t>edge</w:t>
      </w:r>
      <w:proofErr w:type="gramEnd"/>
      <w:r>
        <w:t xml:space="preserve">: a variable name. Within the code block, this can be used to refer to the current incident edge as an Edge object. </w:t>
      </w:r>
      <w:proofErr w:type="gramStart"/>
      <w:r>
        <w:rPr>
          <w:i/>
        </w:rPr>
        <w:t>edge</w:t>
      </w:r>
      <w:proofErr w:type="gramEnd"/>
      <w:r>
        <w:t xml:space="preserve"> connects </w:t>
      </w:r>
      <w:r>
        <w:rPr>
          <w:i/>
        </w:rPr>
        <w:t>node</w:t>
      </w:r>
      <w:r>
        <w:t xml:space="preserve"> and </w:t>
      </w:r>
      <w:proofErr w:type="spellStart"/>
      <w:r>
        <w:rPr>
          <w:i/>
        </w:rPr>
        <w:t>adjacentNode</w:t>
      </w:r>
      <w:proofErr w:type="spellEnd"/>
      <w:r>
        <w:t>.</w:t>
      </w:r>
    </w:p>
    <w:p w14:paraId="1B14F8D2" w14:textId="77777777" w:rsidR="00761F19" w:rsidRDefault="00761F19">
      <w:pPr>
        <w:pStyle w:val="normal0"/>
      </w:pPr>
    </w:p>
    <w:p w14:paraId="0E9A45A4" w14:textId="77777777" w:rsidR="00761F19" w:rsidRDefault="002B7053">
      <w:pPr>
        <w:pStyle w:val="normal0"/>
      </w:pPr>
      <w:proofErr w:type="spellStart"/>
      <w:proofErr w:type="gramStart"/>
      <w:r>
        <w:rPr>
          <w:i/>
        </w:rPr>
        <w:t>code</w:t>
      </w:r>
      <w:proofErr w:type="gramEnd"/>
      <w:r>
        <w:rPr>
          <w:i/>
        </w:rPr>
        <w:t>_block</w:t>
      </w:r>
      <w:proofErr w:type="spellEnd"/>
      <w:r>
        <w:t xml:space="preserve">: a block of code that is executed for each adjacent node / incident edge of </w:t>
      </w:r>
      <w:r>
        <w:rPr>
          <w:i/>
        </w:rPr>
        <w:t>node</w:t>
      </w:r>
      <w:r>
        <w:t>. The curly braces are required.</w:t>
      </w:r>
    </w:p>
    <w:p w14:paraId="4F6E64A4" w14:textId="77777777" w:rsidR="00761F19" w:rsidRDefault="00761F19">
      <w:pPr>
        <w:pStyle w:val="normal0"/>
      </w:pPr>
    </w:p>
    <w:p w14:paraId="5917CD08" w14:textId="77777777" w:rsidR="00761F19" w:rsidRDefault="002B7053">
      <w:pPr>
        <w:pStyle w:val="normal0"/>
      </w:pPr>
      <w:proofErr w:type="spellStart"/>
      <w:proofErr w:type="gramStart"/>
      <w:r>
        <w:rPr>
          <w:b/>
        </w:rPr>
        <w:t>for</w:t>
      </w:r>
      <w:proofErr w:type="gramEnd"/>
      <w:r>
        <w:rPr>
          <w:b/>
        </w:rPr>
        <w:t>_nodes</w:t>
      </w:r>
      <w:proofErr w:type="spellEnd"/>
      <w:r>
        <w:t xml:space="preserve"> – iterates over all nodes in the graph.</w:t>
      </w:r>
    </w:p>
    <w:p w14:paraId="01218380" w14:textId="77777777" w:rsidR="00761F19" w:rsidRDefault="00761F19">
      <w:pPr>
        <w:pStyle w:val="normal0"/>
      </w:pPr>
    </w:p>
    <w:p w14:paraId="7DBE85EF" w14:textId="77777777" w:rsidR="00761F19" w:rsidRDefault="002B7053">
      <w:pPr>
        <w:pStyle w:val="normal0"/>
      </w:pPr>
      <w:r>
        <w:t xml:space="preserve">Usage: </w:t>
      </w:r>
      <w:proofErr w:type="spellStart"/>
      <w:r>
        <w:t>for_</w:t>
      </w:r>
      <w:proofErr w:type="gramStart"/>
      <w:r>
        <w:t>nodes</w:t>
      </w:r>
      <w:proofErr w:type="spellEnd"/>
      <w:r>
        <w:t>(</w:t>
      </w:r>
      <w:proofErr w:type="gramEnd"/>
      <w:r>
        <w:rPr>
          <w:i/>
        </w:rPr>
        <w:t>node</w:t>
      </w:r>
      <w:r>
        <w:t xml:space="preserve">) </w:t>
      </w:r>
      <w:proofErr w:type="spellStart"/>
      <w:r>
        <w:rPr>
          <w:i/>
        </w:rPr>
        <w:t>code_block</w:t>
      </w:r>
      <w:proofErr w:type="spellEnd"/>
    </w:p>
    <w:p w14:paraId="11252A20" w14:textId="77777777" w:rsidR="00761F19" w:rsidRDefault="00761F19">
      <w:pPr>
        <w:pStyle w:val="normal0"/>
      </w:pPr>
    </w:p>
    <w:p w14:paraId="59CDB5DC" w14:textId="77777777" w:rsidR="00761F19" w:rsidRDefault="002B7053">
      <w:pPr>
        <w:pStyle w:val="normal0"/>
      </w:pPr>
      <w:r>
        <w:t>Parameters:</w:t>
      </w:r>
    </w:p>
    <w:p w14:paraId="43C6A784" w14:textId="77777777" w:rsidR="00761F19" w:rsidRDefault="00761F19">
      <w:pPr>
        <w:pStyle w:val="normal0"/>
      </w:pPr>
    </w:p>
    <w:p w14:paraId="371550B0" w14:textId="77777777" w:rsidR="00761F19" w:rsidRDefault="002B7053">
      <w:pPr>
        <w:pStyle w:val="normal0"/>
      </w:pPr>
      <w:proofErr w:type="gramStart"/>
      <w:r>
        <w:rPr>
          <w:i/>
        </w:rPr>
        <w:lastRenderedPageBreak/>
        <w:t>node</w:t>
      </w:r>
      <w:proofErr w:type="gramEnd"/>
      <w:r>
        <w:t>: a variable name. Within the code block, this can be used to refer to the current node as a Node object.</w:t>
      </w:r>
    </w:p>
    <w:p w14:paraId="47C552B1" w14:textId="77777777" w:rsidR="00761F19" w:rsidRDefault="00761F19">
      <w:pPr>
        <w:pStyle w:val="normal0"/>
      </w:pPr>
    </w:p>
    <w:p w14:paraId="78023992" w14:textId="77777777" w:rsidR="00761F19" w:rsidRDefault="002B7053">
      <w:pPr>
        <w:pStyle w:val="normal0"/>
      </w:pPr>
      <w:proofErr w:type="spellStart"/>
      <w:proofErr w:type="gramStart"/>
      <w:r>
        <w:rPr>
          <w:i/>
        </w:rPr>
        <w:t>code</w:t>
      </w:r>
      <w:proofErr w:type="gramEnd"/>
      <w:r>
        <w:rPr>
          <w:i/>
        </w:rPr>
        <w:t>_block</w:t>
      </w:r>
      <w:proofErr w:type="spellEnd"/>
      <w:r>
        <w:t xml:space="preserve"> a block of code that is executed for each node in the graph.</w:t>
      </w:r>
    </w:p>
    <w:p w14:paraId="08679E1D" w14:textId="77777777" w:rsidR="00761F19" w:rsidRDefault="00761F19">
      <w:pPr>
        <w:pStyle w:val="normal0"/>
      </w:pPr>
    </w:p>
    <w:p w14:paraId="0A296C9F" w14:textId="77777777" w:rsidR="00761F19" w:rsidRDefault="002B7053">
      <w:pPr>
        <w:pStyle w:val="normal0"/>
      </w:pPr>
      <w:proofErr w:type="spellStart"/>
      <w:proofErr w:type="gramStart"/>
      <w:r>
        <w:rPr>
          <w:b/>
        </w:rPr>
        <w:t>for</w:t>
      </w:r>
      <w:proofErr w:type="gramEnd"/>
      <w:r>
        <w:rPr>
          <w:b/>
        </w:rPr>
        <w:t>_edges</w:t>
      </w:r>
      <w:proofErr w:type="spellEnd"/>
      <w:r>
        <w:t xml:space="preserve"> – iterates over all edges in the graph.</w:t>
      </w:r>
    </w:p>
    <w:p w14:paraId="7238B812" w14:textId="77777777" w:rsidR="00761F19" w:rsidRDefault="00761F19">
      <w:pPr>
        <w:pStyle w:val="normal0"/>
      </w:pPr>
    </w:p>
    <w:p w14:paraId="04FA801B" w14:textId="77777777" w:rsidR="00761F19" w:rsidRDefault="002B7053">
      <w:pPr>
        <w:pStyle w:val="normal0"/>
      </w:pPr>
      <w:r>
        <w:t xml:space="preserve">Usage: </w:t>
      </w:r>
      <w:proofErr w:type="spellStart"/>
      <w:r>
        <w:t>for_</w:t>
      </w:r>
      <w:proofErr w:type="gramStart"/>
      <w:r>
        <w:t>edges</w:t>
      </w:r>
      <w:proofErr w:type="spellEnd"/>
      <w:r>
        <w:t>(</w:t>
      </w:r>
      <w:proofErr w:type="gramEnd"/>
      <w:r>
        <w:rPr>
          <w:i/>
        </w:rPr>
        <w:t>edge</w:t>
      </w:r>
      <w:r>
        <w:t xml:space="preserve">) </w:t>
      </w:r>
      <w:proofErr w:type="spellStart"/>
      <w:r>
        <w:rPr>
          <w:i/>
        </w:rPr>
        <w:t>code_block</w:t>
      </w:r>
      <w:proofErr w:type="spellEnd"/>
    </w:p>
    <w:p w14:paraId="19113F23" w14:textId="77777777" w:rsidR="00761F19" w:rsidRDefault="00761F19">
      <w:pPr>
        <w:pStyle w:val="normal0"/>
      </w:pPr>
    </w:p>
    <w:p w14:paraId="45AFE573" w14:textId="77777777" w:rsidR="00761F19" w:rsidRDefault="002B7053">
      <w:pPr>
        <w:pStyle w:val="normal0"/>
      </w:pPr>
      <w:r>
        <w:t>Parameters:</w:t>
      </w:r>
    </w:p>
    <w:p w14:paraId="08024E6A" w14:textId="77777777" w:rsidR="00761F19" w:rsidRDefault="00761F19">
      <w:pPr>
        <w:pStyle w:val="normal0"/>
      </w:pPr>
    </w:p>
    <w:p w14:paraId="5B86DF9E" w14:textId="77777777" w:rsidR="00761F19" w:rsidRDefault="002B7053">
      <w:pPr>
        <w:pStyle w:val="normal0"/>
      </w:pPr>
      <w:proofErr w:type="gramStart"/>
      <w:r>
        <w:rPr>
          <w:i/>
        </w:rPr>
        <w:t>edge</w:t>
      </w:r>
      <w:proofErr w:type="gramEnd"/>
      <w:r>
        <w:t>: a variable name. Within the code block, this can be used to refer to the current edge as an Edge object.</w:t>
      </w:r>
    </w:p>
    <w:p w14:paraId="603DA98E" w14:textId="77777777" w:rsidR="00761F19" w:rsidRDefault="00761F19">
      <w:pPr>
        <w:pStyle w:val="normal0"/>
      </w:pPr>
    </w:p>
    <w:p w14:paraId="389EA1C6" w14:textId="77777777" w:rsidR="00761F19" w:rsidRDefault="002B7053">
      <w:pPr>
        <w:pStyle w:val="normal0"/>
      </w:pPr>
      <w:proofErr w:type="spellStart"/>
      <w:proofErr w:type="gramStart"/>
      <w:r>
        <w:rPr>
          <w:i/>
        </w:rPr>
        <w:t>code</w:t>
      </w:r>
      <w:proofErr w:type="gramEnd"/>
      <w:r>
        <w:rPr>
          <w:i/>
        </w:rPr>
        <w:t>_block</w:t>
      </w:r>
      <w:proofErr w:type="spellEnd"/>
      <w:r>
        <w:t>: a block of code that is executed for each edge in the graph.</w:t>
      </w:r>
    </w:p>
    <w:p w14:paraId="38B10611" w14:textId="77777777" w:rsidR="00761F19" w:rsidRDefault="00761F19">
      <w:pPr>
        <w:pStyle w:val="normal0"/>
      </w:pPr>
    </w:p>
    <w:p w14:paraId="7A428B8B" w14:textId="77777777" w:rsidR="00761F19" w:rsidRDefault="002B7053">
      <w:pPr>
        <w:pStyle w:val="normal0"/>
      </w:pPr>
      <w:proofErr w:type="gramStart"/>
      <w:r>
        <w:rPr>
          <w:b/>
        </w:rPr>
        <w:t>function</w:t>
      </w:r>
      <w:proofErr w:type="gramEnd"/>
      <w:r>
        <w:t xml:space="preserve"> – creates a function that can be called later.</w:t>
      </w:r>
    </w:p>
    <w:p w14:paraId="65F05DBD" w14:textId="77777777" w:rsidR="00761F19" w:rsidRDefault="002B7053">
      <w:pPr>
        <w:pStyle w:val="normal0"/>
      </w:pPr>
      <w:r>
        <w:t>Functions are objects (of type Function), and so they can be assigned to variables and passed to other functions. (Note: this is not properly implemented at the moment (and probably isn’t very high priority).)</w:t>
      </w:r>
    </w:p>
    <w:p w14:paraId="5148FA72" w14:textId="77777777" w:rsidR="00761F19" w:rsidRDefault="00761F19">
      <w:pPr>
        <w:pStyle w:val="normal0"/>
      </w:pPr>
    </w:p>
    <w:p w14:paraId="77BCB8A2" w14:textId="77777777" w:rsidR="00761F19" w:rsidRDefault="002B7053">
      <w:pPr>
        <w:pStyle w:val="normal0"/>
      </w:pPr>
      <w:r>
        <w:t xml:space="preserve">Usage: function </w:t>
      </w:r>
      <w:r>
        <w:rPr>
          <w:i/>
        </w:rPr>
        <w:t>[</w:t>
      </w:r>
      <w:proofErr w:type="spellStart"/>
      <w:r>
        <w:rPr>
          <w:i/>
        </w:rPr>
        <w:t>return_type</w:t>
      </w:r>
      <w:proofErr w:type="spellEnd"/>
      <w:r>
        <w:rPr>
          <w:i/>
        </w:rPr>
        <w:t>]</w:t>
      </w:r>
      <w:r>
        <w:t xml:space="preserve"> </w:t>
      </w:r>
      <w:proofErr w:type="gramStart"/>
      <w:r>
        <w:rPr>
          <w:i/>
        </w:rPr>
        <w:t>name</w:t>
      </w:r>
      <w:r>
        <w:t>(</w:t>
      </w:r>
      <w:proofErr w:type="spellStart"/>
      <w:proofErr w:type="gramEnd"/>
      <w:r>
        <w:rPr>
          <w:i/>
        </w:rPr>
        <w:t>params</w:t>
      </w:r>
      <w:proofErr w:type="spellEnd"/>
      <w:r>
        <w:t>) {</w:t>
      </w:r>
      <w:proofErr w:type="spellStart"/>
      <w:r>
        <w:rPr>
          <w:i/>
        </w:rPr>
        <w:t>code_block</w:t>
      </w:r>
      <w:proofErr w:type="spellEnd"/>
      <w:r>
        <w:t>}</w:t>
      </w:r>
    </w:p>
    <w:p w14:paraId="1E041B29" w14:textId="77777777" w:rsidR="00761F19" w:rsidRDefault="00761F19">
      <w:pPr>
        <w:pStyle w:val="normal0"/>
      </w:pPr>
    </w:p>
    <w:p w14:paraId="1E92B48F" w14:textId="77777777" w:rsidR="00761F19" w:rsidRDefault="002B7053">
      <w:pPr>
        <w:pStyle w:val="normal0"/>
      </w:pPr>
      <w:r>
        <w:t>Parameters:</w:t>
      </w:r>
    </w:p>
    <w:p w14:paraId="7D25A26B" w14:textId="77777777" w:rsidR="00761F19" w:rsidRDefault="00761F19">
      <w:pPr>
        <w:pStyle w:val="normal0"/>
      </w:pPr>
    </w:p>
    <w:p w14:paraId="27D4E639" w14:textId="77777777" w:rsidR="00761F19" w:rsidRDefault="002B7053">
      <w:pPr>
        <w:pStyle w:val="normal0"/>
      </w:pPr>
      <w:proofErr w:type="spellStart"/>
      <w:proofErr w:type="gramStart"/>
      <w:r>
        <w:rPr>
          <w:i/>
        </w:rPr>
        <w:t>return</w:t>
      </w:r>
      <w:proofErr w:type="gramEnd"/>
      <w:r>
        <w:rPr>
          <w:i/>
        </w:rPr>
        <w:t>_type</w:t>
      </w:r>
      <w:proofErr w:type="spellEnd"/>
      <w:r>
        <w:t xml:space="preserve"> (optional): a type. If the function returns a value, this should indicate the type of value returned.</w:t>
      </w:r>
    </w:p>
    <w:p w14:paraId="2D90DC38" w14:textId="77777777" w:rsidR="00761F19" w:rsidRDefault="002B7053">
      <w:pPr>
        <w:pStyle w:val="normal0"/>
      </w:pPr>
      <w:r>
        <w:t>If no value is returned, this is not necessary.</w:t>
      </w:r>
    </w:p>
    <w:p w14:paraId="295D1D12" w14:textId="77777777" w:rsidR="00761F19" w:rsidRDefault="00761F19">
      <w:pPr>
        <w:pStyle w:val="normal0"/>
      </w:pPr>
    </w:p>
    <w:p w14:paraId="74311560" w14:textId="77777777" w:rsidR="00761F19" w:rsidRDefault="002B7053">
      <w:pPr>
        <w:pStyle w:val="normal0"/>
      </w:pPr>
      <w:proofErr w:type="gramStart"/>
      <w:r>
        <w:rPr>
          <w:i/>
        </w:rPr>
        <w:t>name</w:t>
      </w:r>
      <w:proofErr w:type="gramEnd"/>
      <w:r>
        <w:t>: a variable name. Used to identify and call the function.</w:t>
      </w:r>
    </w:p>
    <w:p w14:paraId="1A0DFBEA" w14:textId="77777777" w:rsidR="00761F19" w:rsidRDefault="00761F19">
      <w:pPr>
        <w:pStyle w:val="normal0"/>
      </w:pPr>
    </w:p>
    <w:p w14:paraId="2585F330" w14:textId="77777777" w:rsidR="00761F19" w:rsidRDefault="002B7053">
      <w:pPr>
        <w:pStyle w:val="normal0"/>
      </w:pPr>
      <w:proofErr w:type="spellStart"/>
      <w:proofErr w:type="gramStart"/>
      <w:r>
        <w:rPr>
          <w:i/>
        </w:rPr>
        <w:t>params</w:t>
      </w:r>
      <w:proofErr w:type="spellEnd"/>
      <w:proofErr w:type="gramEnd"/>
      <w:r>
        <w:t>: a comma-separated list of variable names, including types (e.g., "</w:t>
      </w:r>
      <w:proofErr w:type="spellStart"/>
      <w:r>
        <w:t>int</w:t>
      </w:r>
      <w:proofErr w:type="spellEnd"/>
      <w:r>
        <w:t xml:space="preserve"> </w:t>
      </w:r>
      <w:proofErr w:type="spellStart"/>
      <w:r>
        <w:t>i</w:t>
      </w:r>
      <w:proofErr w:type="spellEnd"/>
      <w:r>
        <w:t xml:space="preserve">, String </w:t>
      </w:r>
      <w:proofErr w:type="spellStart"/>
      <w:r>
        <w:t>str</w:t>
      </w:r>
      <w:proofErr w:type="spellEnd"/>
      <w:r>
        <w:t>").</w:t>
      </w:r>
    </w:p>
    <w:p w14:paraId="1ECF2E3D" w14:textId="77777777" w:rsidR="00761F19" w:rsidRDefault="002B7053">
      <w:pPr>
        <w:pStyle w:val="normal0"/>
      </w:pPr>
      <w:r>
        <w:t>Can be referenced from within the code block. May be empty, if there are no parameters.</w:t>
      </w:r>
    </w:p>
    <w:p w14:paraId="0D2D9DAD" w14:textId="77777777" w:rsidR="00761F19" w:rsidRDefault="00761F19">
      <w:pPr>
        <w:pStyle w:val="normal0"/>
      </w:pPr>
    </w:p>
    <w:p w14:paraId="2A069C36" w14:textId="77777777" w:rsidR="00761F19" w:rsidRDefault="002B7053">
      <w:pPr>
        <w:pStyle w:val="normal0"/>
      </w:pPr>
      <w:proofErr w:type="spellStart"/>
      <w:proofErr w:type="gramStart"/>
      <w:r>
        <w:rPr>
          <w:i/>
        </w:rPr>
        <w:t>code</w:t>
      </w:r>
      <w:proofErr w:type="gramEnd"/>
      <w:r>
        <w:rPr>
          <w:i/>
        </w:rPr>
        <w:t>_block</w:t>
      </w:r>
      <w:proofErr w:type="spellEnd"/>
      <w:r>
        <w:t>: a block of code that is executed when the function is called. The curly braces are required.</w:t>
      </w:r>
    </w:p>
    <w:p w14:paraId="5AA39D74" w14:textId="77777777" w:rsidR="00761F19" w:rsidRDefault="00761F19">
      <w:pPr>
        <w:pStyle w:val="normal0"/>
      </w:pPr>
    </w:p>
    <w:p w14:paraId="51DC632D" w14:textId="77777777" w:rsidR="00761F19" w:rsidRDefault="002B7053">
      <w:pPr>
        <w:pStyle w:val="normal0"/>
      </w:pPr>
      <w:r>
        <w:rPr>
          <w:b/>
        </w:rPr>
        <w:t>Calling a function</w:t>
      </w:r>
      <w:r>
        <w:t xml:space="preserve"> – calls a function created by </w:t>
      </w:r>
      <w:r>
        <w:rPr>
          <w:b/>
        </w:rPr>
        <w:t>function</w:t>
      </w:r>
      <w:r>
        <w:t>.</w:t>
      </w:r>
    </w:p>
    <w:p w14:paraId="0ED58EBE" w14:textId="77777777" w:rsidR="00761F19" w:rsidRDefault="00761F19">
      <w:pPr>
        <w:pStyle w:val="normal0"/>
      </w:pPr>
    </w:p>
    <w:p w14:paraId="31D1B6E3" w14:textId="77777777" w:rsidR="00761F19" w:rsidRDefault="002B7053">
      <w:pPr>
        <w:pStyle w:val="normal0"/>
      </w:pPr>
      <w:r>
        <w:t xml:space="preserve">Usage: </w:t>
      </w:r>
      <w:proofErr w:type="gramStart"/>
      <w:r>
        <w:rPr>
          <w:i/>
        </w:rPr>
        <w:t>name</w:t>
      </w:r>
      <w:r>
        <w:t>(</w:t>
      </w:r>
      <w:proofErr w:type="spellStart"/>
      <w:proofErr w:type="gramEnd"/>
      <w:r>
        <w:rPr>
          <w:i/>
        </w:rPr>
        <w:t>args</w:t>
      </w:r>
      <w:proofErr w:type="spellEnd"/>
      <w:r>
        <w:t>)</w:t>
      </w:r>
    </w:p>
    <w:p w14:paraId="5561EE37" w14:textId="77777777" w:rsidR="00761F19" w:rsidRDefault="002B7053">
      <w:pPr>
        <w:pStyle w:val="normal0"/>
      </w:pPr>
      <w:r>
        <w:t xml:space="preserve">Returns a value of the type defined by </w:t>
      </w:r>
      <w:proofErr w:type="spellStart"/>
      <w:r>
        <w:rPr>
          <w:i/>
        </w:rPr>
        <w:t>return_type</w:t>
      </w:r>
      <w:proofErr w:type="spellEnd"/>
      <w:r>
        <w:t xml:space="preserve"> in </w:t>
      </w:r>
      <w:r>
        <w:rPr>
          <w:b/>
        </w:rPr>
        <w:t>function</w:t>
      </w:r>
      <w:r>
        <w:t>.</w:t>
      </w:r>
    </w:p>
    <w:p w14:paraId="28FCA653" w14:textId="77777777" w:rsidR="00761F19" w:rsidRDefault="00761F19">
      <w:pPr>
        <w:pStyle w:val="normal0"/>
      </w:pPr>
    </w:p>
    <w:p w14:paraId="7F8578AB" w14:textId="77777777" w:rsidR="00761F19" w:rsidRDefault="002B7053">
      <w:pPr>
        <w:pStyle w:val="normal0"/>
      </w:pPr>
      <w:proofErr w:type="gramStart"/>
      <w:r>
        <w:rPr>
          <w:i/>
        </w:rPr>
        <w:t>name</w:t>
      </w:r>
      <w:proofErr w:type="gramEnd"/>
      <w:r>
        <w:t xml:space="preserve">: the same as </w:t>
      </w:r>
      <w:r>
        <w:rPr>
          <w:i/>
        </w:rPr>
        <w:t>name</w:t>
      </w:r>
      <w:r>
        <w:t xml:space="preserve"> in </w:t>
      </w:r>
      <w:r>
        <w:rPr>
          <w:b/>
        </w:rPr>
        <w:t>function</w:t>
      </w:r>
      <w:r>
        <w:t>.</w:t>
      </w:r>
    </w:p>
    <w:p w14:paraId="3E733301" w14:textId="77777777" w:rsidR="00761F19" w:rsidRDefault="00761F19">
      <w:pPr>
        <w:pStyle w:val="normal0"/>
      </w:pPr>
    </w:p>
    <w:p w14:paraId="64788301" w14:textId="77777777" w:rsidR="00761F19" w:rsidRDefault="002B7053">
      <w:pPr>
        <w:pStyle w:val="normal0"/>
      </w:pPr>
      <w:proofErr w:type="spellStart"/>
      <w:proofErr w:type="gramStart"/>
      <w:r>
        <w:rPr>
          <w:i/>
        </w:rPr>
        <w:lastRenderedPageBreak/>
        <w:t>args</w:t>
      </w:r>
      <w:proofErr w:type="spellEnd"/>
      <w:proofErr w:type="gramEnd"/>
      <w:r>
        <w:t xml:space="preserve">: values of the types determined by </w:t>
      </w:r>
      <w:proofErr w:type="spellStart"/>
      <w:r>
        <w:rPr>
          <w:i/>
        </w:rPr>
        <w:t>params</w:t>
      </w:r>
      <w:proofErr w:type="spellEnd"/>
      <w:r>
        <w:t xml:space="preserve"> in </w:t>
      </w:r>
      <w:r>
        <w:rPr>
          <w:b/>
        </w:rPr>
        <w:t>function</w:t>
      </w:r>
      <w:r>
        <w:t>, which are passed to the function.</w:t>
      </w:r>
    </w:p>
    <w:p w14:paraId="7E46AECD" w14:textId="77777777" w:rsidR="00761F19" w:rsidRDefault="00761F19">
      <w:pPr>
        <w:pStyle w:val="normal0"/>
      </w:pPr>
    </w:p>
    <w:p w14:paraId="78ACEED2" w14:textId="77777777" w:rsidR="00761F19" w:rsidRDefault="002B7053">
      <w:pPr>
        <w:pStyle w:val="normal0"/>
      </w:pPr>
      <w:r>
        <w:rPr>
          <w:b/>
          <w:sz w:val="36"/>
        </w:rPr>
        <w:t>Notes</w:t>
      </w:r>
    </w:p>
    <w:p w14:paraId="1D52F457" w14:textId="77777777" w:rsidR="00761F19" w:rsidRDefault="00761F19">
      <w:pPr>
        <w:pStyle w:val="normal0"/>
      </w:pPr>
    </w:p>
    <w:p w14:paraId="12745F70" w14:textId="77777777" w:rsidR="00761F19" w:rsidRDefault="002B7053">
      <w:pPr>
        <w:pStyle w:val="normal0"/>
      </w:pPr>
      <w:r>
        <w:t xml:space="preserve">The keyword </w:t>
      </w:r>
      <w:proofErr w:type="spellStart"/>
      <w:r>
        <w:rPr>
          <w:rFonts w:ascii="Courier New" w:eastAsia="Courier New" w:hAnsi="Courier New" w:cs="Courier New"/>
        </w:rPr>
        <w:t>bool</w:t>
      </w:r>
      <w:proofErr w:type="spellEnd"/>
      <w:r>
        <w:t xml:space="preserve"> can be used in place of </w:t>
      </w:r>
      <w:proofErr w:type="spellStart"/>
      <w:proofErr w:type="gramStart"/>
      <w:r>
        <w:rPr>
          <w:rFonts w:ascii="Courier New" w:eastAsia="Courier New" w:hAnsi="Courier New" w:cs="Courier New"/>
        </w:rPr>
        <w:t>boolean</w:t>
      </w:r>
      <w:proofErr w:type="spellEnd"/>
      <w:proofErr w:type="gramEnd"/>
      <w:r>
        <w:t xml:space="preserve"> if desired.</w:t>
      </w:r>
    </w:p>
    <w:p w14:paraId="157DF726" w14:textId="77777777" w:rsidR="00761F19" w:rsidRDefault="00761F19">
      <w:pPr>
        <w:pStyle w:val="normal0"/>
      </w:pPr>
    </w:p>
    <w:p w14:paraId="1C7F2DC5" w14:textId="77777777" w:rsidR="00761F19" w:rsidRDefault="002B7053">
      <w:pPr>
        <w:pStyle w:val="normal0"/>
      </w:pPr>
      <w:r>
        <w:rPr>
          <w:b/>
          <w:sz w:val="28"/>
        </w:rPr>
        <w:t>Imports</w:t>
      </w:r>
    </w:p>
    <w:p w14:paraId="560BA48C" w14:textId="77777777" w:rsidR="00761F19" w:rsidRDefault="00761F19">
      <w:pPr>
        <w:pStyle w:val="normal0"/>
      </w:pPr>
    </w:p>
    <w:p w14:paraId="17B481BA" w14:textId="77777777" w:rsidR="00761F19" w:rsidRDefault="002B7053">
      <w:pPr>
        <w:pStyle w:val="normal0"/>
      </w:pPr>
      <w:proofErr w:type="gramStart"/>
      <w:r>
        <w:t>A set of classes, shown below, are</w:t>
      </w:r>
      <w:proofErr w:type="gramEnd"/>
      <w:r>
        <w:t xml:space="preserve"> imported by default into the algorithm. If a user requires an additional import, it may be specified at the top of the algorithm.</w:t>
      </w:r>
    </w:p>
    <w:p w14:paraId="02E18182" w14:textId="77777777" w:rsidR="00761F19" w:rsidRDefault="00761F19">
      <w:pPr>
        <w:pStyle w:val="normal0"/>
      </w:pPr>
    </w:p>
    <w:p w14:paraId="20320FE7" w14:textId="77777777" w:rsidR="00761F19" w:rsidRDefault="002B7053">
      <w:pPr>
        <w:pStyle w:val="normal0"/>
        <w:ind w:firstLine="720"/>
      </w:pPr>
      <w:proofErr w:type="spellStart"/>
      <w:proofErr w:type="gramStart"/>
      <w:r>
        <w:t>java.util.LinkedList</w:t>
      </w:r>
      <w:proofErr w:type="spellEnd"/>
      <w:proofErr w:type="gramEnd"/>
    </w:p>
    <w:p w14:paraId="3B98C2D3" w14:textId="77777777" w:rsidR="00761F19" w:rsidRDefault="002B7053">
      <w:pPr>
        <w:pStyle w:val="normal0"/>
      </w:pPr>
      <w:r>
        <w:tab/>
      </w:r>
      <w:proofErr w:type="spellStart"/>
      <w:proofErr w:type="gramStart"/>
      <w:r>
        <w:t>java.util.Queue</w:t>
      </w:r>
      <w:proofErr w:type="spellEnd"/>
      <w:proofErr w:type="gramEnd"/>
    </w:p>
    <w:p w14:paraId="6E76E214" w14:textId="77777777" w:rsidR="00761F19" w:rsidRDefault="002B7053">
      <w:pPr>
        <w:pStyle w:val="normal0"/>
      </w:pPr>
      <w:r>
        <w:tab/>
      </w:r>
      <w:proofErr w:type="spellStart"/>
      <w:proofErr w:type="gramStart"/>
      <w:r>
        <w:t>edu.ncsu.csc.Galant.algorithm.Algorithm</w:t>
      </w:r>
      <w:proofErr w:type="spellEnd"/>
      <w:proofErr w:type="gramEnd"/>
    </w:p>
    <w:p w14:paraId="61CC19C4" w14:textId="77777777" w:rsidR="00761F19" w:rsidRDefault="002B7053">
      <w:pPr>
        <w:pStyle w:val="normal0"/>
      </w:pPr>
      <w:r>
        <w:tab/>
      </w:r>
      <w:proofErr w:type="spellStart"/>
      <w:proofErr w:type="gramStart"/>
      <w:r>
        <w:t>edu.ncsu.csc.Galant.graph.component.Graph</w:t>
      </w:r>
      <w:proofErr w:type="spellEnd"/>
      <w:proofErr w:type="gramEnd"/>
    </w:p>
    <w:p w14:paraId="6E0561D2" w14:textId="77777777" w:rsidR="00761F19" w:rsidRDefault="002B7053">
      <w:pPr>
        <w:pStyle w:val="normal0"/>
      </w:pPr>
      <w:r>
        <w:tab/>
      </w:r>
      <w:proofErr w:type="spellStart"/>
      <w:proofErr w:type="gramStart"/>
      <w:r>
        <w:t>edu.ncsu.csc.Galant.graph.component.Node</w:t>
      </w:r>
      <w:proofErr w:type="spellEnd"/>
      <w:proofErr w:type="gramEnd"/>
    </w:p>
    <w:p w14:paraId="5F86AB86" w14:textId="77777777" w:rsidR="00761F19" w:rsidRDefault="002B7053">
      <w:pPr>
        <w:pStyle w:val="normal0"/>
      </w:pPr>
      <w:r>
        <w:tab/>
      </w:r>
      <w:proofErr w:type="spellStart"/>
      <w:proofErr w:type="gramStart"/>
      <w:r>
        <w:t>edu.ncsu.csc.Galant.graph.component.Edge</w:t>
      </w:r>
      <w:proofErr w:type="spellEnd"/>
      <w:proofErr w:type="gramEnd"/>
    </w:p>
    <w:p w14:paraId="4C6F25CC" w14:textId="77777777" w:rsidR="00761F19" w:rsidRDefault="002B7053">
      <w:pPr>
        <w:pStyle w:val="normal0"/>
      </w:pPr>
      <w:r>
        <w:tab/>
      </w:r>
      <w:proofErr w:type="spellStart"/>
      <w:proofErr w:type="gramStart"/>
      <w:r>
        <w:t>edu.ncsu.csc.Galant.algorithm.code.macro.Function</w:t>
      </w:r>
      <w:proofErr w:type="spellEnd"/>
      <w:proofErr w:type="gramEnd"/>
    </w:p>
    <w:p w14:paraId="5F09CF16" w14:textId="77777777" w:rsidR="00761F19" w:rsidRDefault="002B7053">
      <w:pPr>
        <w:pStyle w:val="normal0"/>
      </w:pPr>
      <w:r>
        <w:tab/>
      </w:r>
      <w:proofErr w:type="spellStart"/>
      <w:proofErr w:type="gramStart"/>
      <w:r>
        <w:t>edu.ncsu.csc.Galant.algorithm.code.macro.Pair</w:t>
      </w:r>
      <w:proofErr w:type="spellEnd"/>
      <w:proofErr w:type="gramEnd"/>
    </w:p>
    <w:p w14:paraId="165A5FE1" w14:textId="77777777" w:rsidR="00761F19" w:rsidRDefault="00761F19">
      <w:pPr>
        <w:pStyle w:val="normal0"/>
      </w:pPr>
    </w:p>
    <w:p w14:paraId="241CE8E5" w14:textId="77777777" w:rsidR="00761F19" w:rsidRDefault="00761F19">
      <w:pPr>
        <w:pStyle w:val="normal0"/>
      </w:pPr>
    </w:p>
    <w:sectPr w:rsidR="00761F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initials="">
    <w:p w14:paraId="041F6ED7" w14:textId="77777777" w:rsidR="005C5728" w:rsidRDefault="005C5728">
      <w:pPr>
        <w:pStyle w:val="normal0"/>
        <w:spacing w:line="240" w:lineRule="auto"/>
      </w:pPr>
      <w:proofErr w:type="spellStart"/>
      <w:proofErr w:type="gramStart"/>
      <w:r>
        <w:t>mfms</w:t>
      </w:r>
      <w:proofErr w:type="spellEnd"/>
      <w:proofErr w:type="gramEnd"/>
      <w:r>
        <w:t>:</w:t>
      </w:r>
    </w:p>
    <w:p w14:paraId="44EBD2D2" w14:textId="77777777" w:rsidR="005C5728" w:rsidRDefault="005C5728">
      <w:pPr>
        <w:pStyle w:val="normal0"/>
        <w:spacing w:line="240" w:lineRule="auto"/>
      </w:pPr>
      <w:r>
        <w:t>Nice job overall - easy to understand.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spelling="clean" w:grammar="clean"/>
  <w:trackRevisions/>
  <w:defaultTabStop w:val="720"/>
  <w:characterSpacingControl w:val="doNotCompress"/>
  <w:compat>
    <w:useFELayout/>
    <w:compatSetting w:name="compatibilityMode" w:uri="http://schemas.microsoft.com/office/word" w:val="14"/>
  </w:compat>
  <w:rsids>
    <w:rsidRoot w:val="00761F19"/>
    <w:rsid w:val="00014E74"/>
    <w:rsid w:val="001077AD"/>
    <w:rsid w:val="001638D3"/>
    <w:rsid w:val="00264008"/>
    <w:rsid w:val="002B7053"/>
    <w:rsid w:val="0050451D"/>
    <w:rsid w:val="00596E15"/>
    <w:rsid w:val="005C157A"/>
    <w:rsid w:val="005C5728"/>
    <w:rsid w:val="00761F19"/>
    <w:rsid w:val="008107A9"/>
    <w:rsid w:val="00816DD0"/>
    <w:rsid w:val="00A36649"/>
    <w:rsid w:val="00A8742D"/>
    <w:rsid w:val="00BD19BA"/>
    <w:rsid w:val="00BD36C5"/>
    <w:rsid w:val="00C215DC"/>
    <w:rsid w:val="00CD59C7"/>
    <w:rsid w:val="00DF1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A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B7053"/>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053"/>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C157A"/>
    <w:rPr>
      <w:b/>
      <w:bCs/>
      <w:sz w:val="20"/>
      <w:szCs w:val="20"/>
    </w:rPr>
  </w:style>
  <w:style w:type="character" w:customStyle="1" w:styleId="CommentSubjectChar">
    <w:name w:val="Comment Subject Char"/>
    <w:basedOn w:val="CommentTextChar"/>
    <w:link w:val="CommentSubject"/>
    <w:uiPriority w:val="99"/>
    <w:semiHidden/>
    <w:rsid w:val="005C157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B7053"/>
    <w:rPr>
      <w:rFonts w:ascii="Lucida Grande" w:hAnsi="Lucida Grande"/>
      <w:sz w:val="18"/>
      <w:szCs w:val="18"/>
    </w:rPr>
  </w:style>
  <w:style w:type="character" w:customStyle="1" w:styleId="BalloonTextChar">
    <w:name w:val="Balloon Text Char"/>
    <w:basedOn w:val="DefaultParagraphFont"/>
    <w:link w:val="BalloonText"/>
    <w:uiPriority w:val="99"/>
    <w:semiHidden/>
    <w:rsid w:val="002B7053"/>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C157A"/>
    <w:rPr>
      <w:b/>
      <w:bCs/>
      <w:sz w:val="20"/>
      <w:szCs w:val="20"/>
    </w:rPr>
  </w:style>
  <w:style w:type="character" w:customStyle="1" w:styleId="CommentSubjectChar">
    <w:name w:val="Comment Subject Char"/>
    <w:basedOn w:val="CommentTextChar"/>
    <w:link w:val="CommentSubject"/>
    <w:uiPriority w:val="99"/>
    <w:semiHidden/>
    <w:rsid w:val="005C15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2089</Words>
  <Characters>11909</Characters>
  <Application>Microsoft Macintosh Word</Application>
  <DocSecurity>0</DocSecurity>
  <Lines>99</Lines>
  <Paragraphs>27</Paragraphs>
  <ScaleCrop>false</ScaleCrop>
  <Company>NCSU</Company>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Guide.docx</dc:title>
  <cp:lastModifiedBy>Matthias Stallmann</cp:lastModifiedBy>
  <cp:revision>13</cp:revision>
  <dcterms:created xsi:type="dcterms:W3CDTF">2013-04-20T22:12:00Z</dcterms:created>
  <dcterms:modified xsi:type="dcterms:W3CDTF">2014-03-11T19:34:00Z</dcterms:modified>
</cp:coreProperties>
</file>